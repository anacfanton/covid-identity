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818A2" w14:textId="77777777" w:rsidR="000851FB" w:rsidRDefault="00200568" w:rsidP="003F243D">
      <w:pPr>
        <w:spacing w:line="48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34"/>
          <w:szCs w:val="34"/>
          <w:highlight w:val="white"/>
        </w:rPr>
        <w:t>Towards a new stable state: Equitably assessing trainee writing productivity post-COVID-19</w:t>
      </w:r>
    </w:p>
    <w:p w14:paraId="0895E967" w14:textId="77777777" w:rsidR="000851FB" w:rsidRDefault="00200568" w:rsidP="003F243D">
      <w:pPr>
        <w:spacing w:line="48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FREYA E. ROWLAND*</w:t>
      </w:r>
      <w:r>
        <w:rPr>
          <w:rFonts w:ascii="Times New Roman" w:eastAsia="Times New Roman" w:hAnsi="Times New Roman" w:cs="Times New Roman"/>
          <w:sz w:val="24"/>
          <w:szCs w:val="24"/>
          <w:vertAlign w:val="superscript"/>
        </w:rPr>
        <w:t>1,2</w:t>
      </w:r>
    </w:p>
    <w:p w14:paraId="7A27D321" w14:textId="77777777" w:rsidR="000851FB" w:rsidRDefault="00200568" w:rsidP="003F243D">
      <w:pPr>
        <w:spacing w:line="48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KYRA A. PRATS*</w:t>
      </w:r>
      <w:r>
        <w:rPr>
          <w:rFonts w:ascii="Times New Roman" w:eastAsia="Times New Roman" w:hAnsi="Times New Roman" w:cs="Times New Roman"/>
          <w:sz w:val="24"/>
          <w:szCs w:val="24"/>
          <w:vertAlign w:val="superscript"/>
        </w:rPr>
        <w:t>1</w:t>
      </w:r>
    </w:p>
    <w:p w14:paraId="64DB9A76" w14:textId="77777777" w:rsidR="000851FB" w:rsidRDefault="00200568" w:rsidP="003F243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YARA A. ALSHWAIRIKH</w:t>
      </w:r>
    </w:p>
    <w:p w14:paraId="57C19C46" w14:textId="77777777" w:rsidR="000851FB" w:rsidRDefault="00200568" w:rsidP="003F243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MARY K. BURAK</w:t>
      </w:r>
    </w:p>
    <w:p w14:paraId="3995097D" w14:textId="77777777" w:rsidR="000851FB" w:rsidRDefault="00200568" w:rsidP="003F243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ANA CLARA FANTON</w:t>
      </w:r>
    </w:p>
    <w:p w14:paraId="2599D502" w14:textId="77777777" w:rsidR="000851FB" w:rsidRDefault="00200568" w:rsidP="003F243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MARLYSE C. DUGUID</w:t>
      </w:r>
    </w:p>
    <w:p w14:paraId="198D63FA" w14:textId="77777777" w:rsidR="000851FB" w:rsidRDefault="000851FB" w:rsidP="003F243D">
      <w:pPr>
        <w:spacing w:line="480" w:lineRule="auto"/>
        <w:rPr>
          <w:rFonts w:ascii="Times New Roman" w:eastAsia="Times New Roman" w:hAnsi="Times New Roman" w:cs="Times New Roman"/>
          <w:sz w:val="24"/>
          <w:szCs w:val="24"/>
        </w:rPr>
      </w:pPr>
    </w:p>
    <w:p w14:paraId="604134C7" w14:textId="77777777" w:rsidR="000851FB" w:rsidRDefault="00200568" w:rsidP="003F24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*co-first authors</w:t>
      </w:r>
    </w:p>
    <w:p w14:paraId="409290A8" w14:textId="77777777" w:rsidR="000851FB" w:rsidRDefault="00200568" w:rsidP="003F24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School of the Environment, Yale University, New Haven, CT USA</w:t>
      </w:r>
    </w:p>
    <w:p w14:paraId="51C4591E" w14:textId="25ECEBDB" w:rsidR="000851FB" w:rsidRDefault="00200568" w:rsidP="003F24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Corresponding author: f</w:t>
      </w:r>
      <w:r w:rsidR="003F243D">
        <w:rPr>
          <w:rFonts w:ascii="Times New Roman" w:eastAsia="Times New Roman" w:hAnsi="Times New Roman" w:cs="Times New Roman"/>
          <w:sz w:val="24"/>
          <w:szCs w:val="24"/>
        </w:rPr>
        <w:t>rowland@usgs.gov</w:t>
      </w:r>
    </w:p>
    <w:p w14:paraId="749BB6CD" w14:textId="77777777" w:rsidR="000851FB" w:rsidRDefault="000851FB" w:rsidP="003F243D">
      <w:pPr>
        <w:spacing w:line="240" w:lineRule="auto"/>
        <w:rPr>
          <w:rFonts w:ascii="Times New Roman" w:eastAsia="Times New Roman" w:hAnsi="Times New Roman" w:cs="Times New Roman"/>
          <w:i/>
          <w:sz w:val="24"/>
          <w:szCs w:val="24"/>
        </w:rPr>
      </w:pPr>
    </w:p>
    <w:p w14:paraId="14C0CDB0" w14:textId="77777777" w:rsidR="000851FB" w:rsidRDefault="000851FB" w:rsidP="003F243D">
      <w:pPr>
        <w:spacing w:line="240" w:lineRule="auto"/>
        <w:rPr>
          <w:rFonts w:ascii="Times New Roman" w:eastAsia="Times New Roman" w:hAnsi="Times New Roman" w:cs="Times New Roman"/>
          <w:sz w:val="24"/>
          <w:szCs w:val="24"/>
        </w:rPr>
      </w:pPr>
    </w:p>
    <w:p w14:paraId="439F8C1D" w14:textId="77777777" w:rsidR="000851FB" w:rsidRDefault="00200568" w:rsidP="003F243D">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Contributions</w:t>
      </w:r>
    </w:p>
    <w:p w14:paraId="5ACF10B2" w14:textId="77777777" w:rsidR="000851FB" w:rsidRDefault="00200568" w:rsidP="003F24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F.E.R., K.A.P., Y.A.A., M.K.B., A.C.F., and M.C.D. designed the research and distributed the survey. F.E.R. conducted the analyses and K.A.P contributed. F.E.R., K.A.P., Y.A.A., M.K.B., A.C.F., and M.C.D. interpreted results. F.E.R., K.A.P., Y.A.A., M.K.B., and A.C.F. wrote the original manuscript. All authors contributed to the editing and the final draft. Middle authors are in alphabetical order.</w:t>
      </w:r>
    </w:p>
    <w:p w14:paraId="54C06689" w14:textId="51B88861" w:rsidR="00E17168" w:rsidRDefault="00E17168">
      <w:pPr>
        <w:rPr>
          <w:ins w:id="0" w:author="Freya Rowland" w:date="2022-04-12T17:20:00Z"/>
          <w:rFonts w:ascii="Times New Roman" w:eastAsia="Times New Roman" w:hAnsi="Times New Roman" w:cs="Times New Roman"/>
          <w:b/>
          <w:sz w:val="24"/>
          <w:szCs w:val="24"/>
        </w:rPr>
      </w:pPr>
      <w:ins w:id="1" w:author="Freya Rowland" w:date="2022-04-12T17:20:00Z">
        <w:r>
          <w:rPr>
            <w:rFonts w:ascii="Times New Roman" w:eastAsia="Times New Roman" w:hAnsi="Times New Roman" w:cs="Times New Roman"/>
            <w:b/>
            <w:sz w:val="24"/>
            <w:szCs w:val="24"/>
          </w:rPr>
          <w:br w:type="page"/>
        </w:r>
      </w:ins>
    </w:p>
    <w:p w14:paraId="2F54D62B" w14:textId="77777777" w:rsidR="000851FB" w:rsidDel="00E17168" w:rsidRDefault="000851FB" w:rsidP="003F243D">
      <w:pPr>
        <w:spacing w:line="240" w:lineRule="auto"/>
        <w:rPr>
          <w:del w:id="2" w:author="Freya Rowland" w:date="2022-04-12T17:20:00Z"/>
          <w:rFonts w:ascii="Times New Roman" w:eastAsia="Times New Roman" w:hAnsi="Times New Roman" w:cs="Times New Roman"/>
          <w:b/>
          <w:i/>
          <w:sz w:val="24"/>
          <w:szCs w:val="24"/>
        </w:rPr>
      </w:pPr>
    </w:p>
    <w:p w14:paraId="742A88DB" w14:textId="5835B5FE" w:rsidR="000851FB" w:rsidRDefault="00200568" w:rsidP="003F243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1ED139C3" w14:textId="77777777" w:rsidR="000851FB" w:rsidRDefault="00200568" w:rsidP="003F243D">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current academic ‘ecosystem’ prioritizes</w:t>
      </w:r>
      <w:del w:id="3" w:author="Freya Rowland" w:date="2022-03-24T22:25:00Z">
        <w:r>
          <w:rPr>
            <w:rFonts w:ascii="Times New Roman" w:eastAsia="Times New Roman" w:hAnsi="Times New Roman" w:cs="Times New Roman"/>
            <w:sz w:val="24"/>
            <w:szCs w:val="24"/>
            <w:highlight w:val="white"/>
          </w:rPr>
          <w:delText xml:space="preserve"> </w:delText>
        </w:r>
      </w:del>
      <w:r>
        <w:rPr>
          <w:rFonts w:ascii="Times New Roman" w:eastAsia="Times New Roman" w:hAnsi="Times New Roman" w:cs="Times New Roman"/>
          <w:sz w:val="24"/>
          <w:szCs w:val="24"/>
          <w:highlight w:val="white"/>
        </w:rPr>
        <w:t xml:space="preserve"> publications and has remained in this stable state despite increasing calls for change. Although writing is a strong determinant of academic success, certain groups may experience publishing barriers that may be amplified by disruptive events like the COVID-19 pandemic. Here we surveyed 342 graduate students and postdoctoral scholars to assess (1) how identity predicted publishing outputs and (2) how the pandemic influenced feelings of writing productivity based on identity. We show that there were differential publication totals across identities. Respondents reported feeling less productive and motivated during the pandemic, despite having more time to write. BIPOC graduate students reported being the most negatively impacted. Since the pandemic disproportionately affected historically excluded groups, we urge the academic ‘ecosystem’ to transition away from an overemphasis on publication outputs and reach a new, more equitable stable state that evaluates accomplishments more holistically.</w:t>
      </w:r>
    </w:p>
    <w:p w14:paraId="5BA1BF96" w14:textId="77777777" w:rsidR="000851FB" w:rsidRDefault="000851FB" w:rsidP="003F243D">
      <w:pPr>
        <w:spacing w:line="480" w:lineRule="auto"/>
        <w:rPr>
          <w:rFonts w:ascii="Times New Roman" w:eastAsia="Times New Roman" w:hAnsi="Times New Roman" w:cs="Times New Roman"/>
          <w:sz w:val="24"/>
          <w:szCs w:val="24"/>
          <w:highlight w:val="white"/>
        </w:rPr>
      </w:pPr>
    </w:p>
    <w:p w14:paraId="673FBDD9" w14:textId="77777777" w:rsidR="000851FB" w:rsidDel="00E17168" w:rsidRDefault="00200568" w:rsidP="003F243D">
      <w:pPr>
        <w:spacing w:line="480" w:lineRule="auto"/>
        <w:rPr>
          <w:del w:id="4" w:author="Freya Rowland" w:date="2022-04-12T17:20:00Z"/>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graduate student, identity, pandemic, postdoctoral scholar, publications</w:t>
      </w:r>
    </w:p>
    <w:p w14:paraId="13631E4D" w14:textId="77777777" w:rsidR="000851FB" w:rsidDel="00E17168" w:rsidRDefault="000851FB" w:rsidP="003F243D">
      <w:pPr>
        <w:spacing w:line="480" w:lineRule="auto"/>
        <w:rPr>
          <w:del w:id="5" w:author="Freya Rowland" w:date="2022-04-12T17:20:00Z"/>
          <w:rFonts w:ascii="Times New Roman" w:eastAsia="Times New Roman" w:hAnsi="Times New Roman" w:cs="Times New Roman"/>
          <w:sz w:val="24"/>
          <w:szCs w:val="24"/>
          <w:highlight w:val="white"/>
        </w:rPr>
      </w:pPr>
    </w:p>
    <w:p w14:paraId="5C8E3C19" w14:textId="77777777" w:rsidR="000851FB" w:rsidDel="00E17168" w:rsidRDefault="000851FB" w:rsidP="003F243D">
      <w:pPr>
        <w:spacing w:line="480" w:lineRule="auto"/>
        <w:rPr>
          <w:del w:id="6" w:author="Freya Rowland" w:date="2022-04-12T17:20:00Z"/>
          <w:rFonts w:ascii="Times New Roman" w:eastAsia="Times New Roman" w:hAnsi="Times New Roman" w:cs="Times New Roman"/>
          <w:sz w:val="24"/>
          <w:szCs w:val="24"/>
        </w:rPr>
      </w:pPr>
    </w:p>
    <w:p w14:paraId="57A479E6" w14:textId="77777777" w:rsidR="000851FB" w:rsidRDefault="00200568" w:rsidP="003F243D">
      <w:pPr>
        <w:spacing w:line="480" w:lineRule="auto"/>
        <w:rPr>
          <w:rFonts w:ascii="Times New Roman" w:eastAsia="Times New Roman" w:hAnsi="Times New Roman" w:cs="Times New Roman"/>
          <w:b/>
          <w:sz w:val="24"/>
          <w:szCs w:val="24"/>
        </w:rPr>
      </w:pPr>
      <w:r>
        <w:br w:type="page"/>
      </w:r>
    </w:p>
    <w:p w14:paraId="5BE55F32" w14:textId="55AD50A5" w:rsidR="000851FB" w:rsidRDefault="00200568" w:rsidP="003F24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Learning the nuances of academic writing is </w:t>
      </w:r>
      <w:del w:id="7" w:author="Freya Rowland" w:date="2022-04-04T16:34:00Z">
        <w:r w:rsidDel="003F243D">
          <w:rPr>
            <w:rFonts w:ascii="Times New Roman" w:eastAsia="Times New Roman" w:hAnsi="Times New Roman" w:cs="Times New Roman"/>
            <w:b/>
            <w:sz w:val="24"/>
            <w:szCs w:val="24"/>
          </w:rPr>
          <w:delText>nonlinear</w:delText>
        </w:r>
      </w:del>
      <w:ins w:id="8" w:author="Yara Alshwairikh" w:date="2022-02-17T18:56:00Z">
        <w:del w:id="9" w:author="Freya Rowland" w:date="2022-04-04T16:34:00Z">
          <w:r w:rsidDel="003F243D">
            <w:rPr>
              <w:rFonts w:ascii="Times New Roman" w:eastAsia="Times New Roman" w:hAnsi="Times New Roman" w:cs="Times New Roman"/>
              <w:b/>
              <w:sz w:val="24"/>
              <w:szCs w:val="24"/>
            </w:rPr>
            <w:delText>,</w:delText>
          </w:r>
        </w:del>
      </w:ins>
      <w:del w:id="10" w:author="Freya Rowland" w:date="2022-04-04T16:34:00Z">
        <w:r w:rsidDel="003F243D">
          <w:rPr>
            <w:rFonts w:ascii="Times New Roman" w:eastAsia="Times New Roman" w:hAnsi="Times New Roman" w:cs="Times New Roman"/>
            <w:sz w:val="24"/>
            <w:szCs w:val="24"/>
          </w:rPr>
          <w:delText xml:space="preserve"> and</w:delText>
        </w:r>
      </w:del>
      <w:ins w:id="11" w:author="Freya Rowland" w:date="2022-04-04T16:34:00Z">
        <w:r w:rsidR="003F243D">
          <w:rPr>
            <w:rFonts w:ascii="Times New Roman" w:eastAsia="Times New Roman" w:hAnsi="Times New Roman" w:cs="Times New Roman"/>
            <w:b/>
            <w:sz w:val="24"/>
            <w:szCs w:val="24"/>
          </w:rPr>
          <w:t>nonlinear</w:t>
        </w:r>
        <w:r w:rsidR="003F243D" w:rsidRPr="003F243D">
          <w:rPr>
            <w:rFonts w:ascii="Times New Roman" w:eastAsia="Times New Roman" w:hAnsi="Times New Roman" w:cs="Times New Roman"/>
            <w:bCs/>
            <w:sz w:val="24"/>
            <w:szCs w:val="24"/>
            <w:rPrChange w:id="12" w:author="Freya Rowland" w:date="2022-04-04T16:34:00Z">
              <w:rPr>
                <w:rFonts w:ascii="Times New Roman" w:eastAsia="Times New Roman" w:hAnsi="Times New Roman" w:cs="Times New Roman"/>
                <w:b/>
                <w:sz w:val="24"/>
                <w:szCs w:val="24"/>
              </w:rPr>
            </w:rPrChange>
          </w:rPr>
          <w:t xml:space="preserve"> and</w:t>
        </w:r>
      </w:ins>
      <w:r w:rsidRPr="003F243D">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writing challenges can emerge at any point in one's career.</w:t>
      </w:r>
      <w:r>
        <w:rPr>
          <w:rFonts w:ascii="Times New Roman" w:eastAsia="Times New Roman" w:hAnsi="Times New Roman" w:cs="Times New Roman"/>
          <w:color w:val="3C4043"/>
          <w:sz w:val="24"/>
          <w:szCs w:val="24"/>
          <w:highlight w:val="white"/>
        </w:rPr>
        <w:t xml:space="preserve"> </w:t>
      </w:r>
      <w:r>
        <w:rPr>
          <w:rFonts w:ascii="Times New Roman" w:eastAsia="Times New Roman" w:hAnsi="Times New Roman" w:cs="Times New Roman"/>
          <w:sz w:val="24"/>
          <w:szCs w:val="24"/>
        </w:rPr>
        <w:t xml:space="preserve">Trainees (i.e., graduate students and postdoctoral scholars, hereafter postdocs) are learning how to </w:t>
      </w:r>
      <w:ins w:id="13" w:author="Yara Alshwairikh" w:date="2022-02-23T19:26:00Z">
        <w:r>
          <w:rPr>
            <w:rFonts w:ascii="Times New Roman" w:eastAsia="Times New Roman" w:hAnsi="Times New Roman" w:cs="Times New Roman"/>
            <w:sz w:val="24"/>
            <w:szCs w:val="24"/>
          </w:rPr>
          <w:t xml:space="preserve">communicate their research through writing manuscripts for publication. </w:t>
        </w:r>
      </w:ins>
      <w:del w:id="14" w:author="Yara Alshwairikh" w:date="2022-02-23T19:26:00Z">
        <w:r>
          <w:rPr>
            <w:rFonts w:ascii="Times New Roman" w:eastAsia="Times New Roman" w:hAnsi="Times New Roman" w:cs="Times New Roman"/>
            <w:sz w:val="24"/>
            <w:szCs w:val="24"/>
          </w:rPr>
          <w:delText>write manuscripts</w:delText>
        </w:r>
      </w:del>
      <w:r>
        <w:rPr>
          <w:rFonts w:ascii="Times New Roman" w:eastAsia="Times New Roman" w:hAnsi="Times New Roman" w:cs="Times New Roman"/>
          <w:sz w:val="24"/>
          <w:szCs w:val="24"/>
        </w:rPr>
        <w:t>For trainees seeking tenure-track positions, successful applicants are often those who</w:t>
      </w:r>
      <w:ins w:id="15" w:author="Yara Alshwairikh" w:date="2022-02-17T18:56:00Z">
        <w:r>
          <w:rPr>
            <w:rFonts w:ascii="Times New Roman" w:eastAsia="Times New Roman" w:hAnsi="Times New Roman" w:cs="Times New Roman"/>
            <w:sz w:val="24"/>
            <w:szCs w:val="24"/>
          </w:rPr>
          <w:t xml:space="preserve"> have</w:t>
        </w:r>
      </w:ins>
      <w:r>
        <w:rPr>
          <w:rFonts w:ascii="Times New Roman" w:eastAsia="Times New Roman" w:hAnsi="Times New Roman" w:cs="Times New Roman"/>
          <w:sz w:val="24"/>
          <w:szCs w:val="24"/>
        </w:rPr>
        <w:t xml:space="preserve"> published the most</w:t>
      </w:r>
      <w:ins w:id="16" w:author="Freya Rowland" w:date="2022-04-04T16:47:00Z">
        <w:r w:rsidR="009345F1">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(Rybarczyk et al. 2016, Fox 2020)</w:t>
      </w:r>
      <w:r>
        <w:rPr>
          <w:rFonts w:ascii="Times New Roman" w:eastAsia="Times New Roman" w:hAnsi="Times New Roman" w:cs="Times New Roman"/>
          <w:sz w:val="24"/>
          <w:szCs w:val="24"/>
        </w:rPr>
        <w:t>. The number of publications by recently</w:t>
      </w:r>
      <w:ins w:id="17" w:author="Yara Alshwairikh" w:date="2022-02-17T18:57:00Z">
        <w:r>
          <w:rPr>
            <w:rFonts w:ascii="Times New Roman" w:eastAsia="Times New Roman" w:hAnsi="Times New Roman" w:cs="Times New Roman"/>
            <w:sz w:val="24"/>
            <w:szCs w:val="24"/>
          </w:rPr>
          <w:t xml:space="preserve"> </w:t>
        </w:r>
      </w:ins>
      <w:del w:id="18" w:author="Yara Alshwairikh" w:date="2022-02-17T18:57: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hired trainees has doubled over time</w:t>
      </w:r>
      <w:ins w:id="19" w:author="Freya Rowland" w:date="2022-04-04T16:47:00Z">
        <w:r w:rsidR="009345F1">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(Brischoux and Angelier 2015)</w:t>
      </w:r>
      <w:r>
        <w:rPr>
          <w:rFonts w:ascii="Times New Roman" w:eastAsia="Times New Roman" w:hAnsi="Times New Roman" w:cs="Times New Roman"/>
          <w:sz w:val="24"/>
          <w:szCs w:val="24"/>
        </w:rPr>
        <w:t xml:space="preserve"> and high publication totals are critical for securing academic employment </w:t>
      </w:r>
      <w:r w:rsidR="00893ABD" w:rsidRPr="00893ABD">
        <w:rPr>
          <w:rFonts w:ascii="Times New Roman" w:hAnsi="Times New Roman" w:cs="Times New Roman"/>
          <w:sz w:val="24"/>
        </w:rPr>
        <w:t>(</w:t>
      </w:r>
      <w:proofErr w:type="spellStart"/>
      <w:r w:rsidR="00893ABD" w:rsidRPr="00893ABD">
        <w:rPr>
          <w:rFonts w:ascii="Times New Roman" w:hAnsi="Times New Roman" w:cs="Times New Roman"/>
          <w:sz w:val="24"/>
        </w:rPr>
        <w:t>Sanchis‐Gomar</w:t>
      </w:r>
      <w:proofErr w:type="spellEnd"/>
      <w:r w:rsidR="00893ABD" w:rsidRPr="00893ABD">
        <w:rPr>
          <w:rFonts w:ascii="Times New Roman" w:hAnsi="Times New Roman" w:cs="Times New Roman"/>
          <w:sz w:val="24"/>
        </w:rPr>
        <w:t xml:space="preserve"> 2014)</w:t>
      </w:r>
      <w:r>
        <w:rPr>
          <w:rFonts w:ascii="Times New Roman" w:eastAsia="Times New Roman" w:hAnsi="Times New Roman" w:cs="Times New Roman"/>
          <w:sz w:val="24"/>
          <w:szCs w:val="24"/>
        </w:rPr>
        <w:t>.</w:t>
      </w:r>
      <w:ins w:id="20" w:author="Yara Alshwairikh" w:date="2022-02-23T19:20:00Z">
        <w:r>
          <w:rPr>
            <w:rFonts w:ascii="Times New Roman" w:eastAsia="Times New Roman" w:hAnsi="Times New Roman" w:cs="Times New Roman"/>
            <w:sz w:val="24"/>
            <w:szCs w:val="24"/>
          </w:rPr>
          <w:t xml:space="preserve"> This creates a</w:t>
        </w:r>
        <w:del w:id="21" w:author="Ana Clara Fanton" w:date="2022-03-03T15:32:00Z">
          <w:r>
            <w:rPr>
              <w:rFonts w:ascii="Times New Roman" w:eastAsia="Times New Roman" w:hAnsi="Times New Roman" w:cs="Times New Roman"/>
              <w:sz w:val="24"/>
              <w:szCs w:val="24"/>
            </w:rPr>
            <w:delText xml:space="preserve"> positive</w:delText>
          </w:r>
        </w:del>
        <w:r>
          <w:rPr>
            <w:rFonts w:ascii="Times New Roman" w:eastAsia="Times New Roman" w:hAnsi="Times New Roman" w:cs="Times New Roman"/>
            <w:sz w:val="24"/>
            <w:szCs w:val="24"/>
          </w:rPr>
          <w:t xml:space="preserve"> feedback loop where </w:t>
        </w:r>
        <w:del w:id="22" w:author="Freya Rowland" w:date="2022-04-04T16:35:00Z">
          <w:r w:rsidDel="003F243D">
            <w:rPr>
              <w:rFonts w:ascii="Times New Roman" w:eastAsia="Times New Roman" w:hAnsi="Times New Roman" w:cs="Times New Roman"/>
              <w:sz w:val="24"/>
              <w:szCs w:val="24"/>
            </w:rPr>
            <w:delText xml:space="preserve">there is </w:delText>
          </w:r>
        </w:del>
        <w:r>
          <w:rPr>
            <w:rFonts w:ascii="Times New Roman" w:eastAsia="Times New Roman" w:hAnsi="Times New Roman" w:cs="Times New Roman"/>
            <w:sz w:val="24"/>
            <w:szCs w:val="24"/>
          </w:rPr>
          <w:t>increas</w:t>
        </w:r>
      </w:ins>
      <w:ins w:id="23" w:author="Freya Rowland" w:date="2022-04-04T16:35:00Z">
        <w:r w:rsidR="003F243D">
          <w:rPr>
            <w:rFonts w:ascii="Times New Roman" w:eastAsia="Times New Roman" w:hAnsi="Times New Roman" w:cs="Times New Roman"/>
            <w:sz w:val="24"/>
            <w:szCs w:val="24"/>
          </w:rPr>
          <w:t>ed</w:t>
        </w:r>
      </w:ins>
      <w:ins w:id="24" w:author="Yara Alshwairikh" w:date="2022-02-23T19:20:00Z">
        <w:del w:id="25" w:author="Freya Rowland" w:date="2022-04-04T16:35:00Z">
          <w:r w:rsidDel="003F243D">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competition among job applicants </w:t>
        </w:r>
      </w:ins>
      <w:ins w:id="26" w:author="Freya Rowland" w:date="2022-04-04T16:35:00Z">
        <w:r w:rsidR="003F243D">
          <w:rPr>
            <w:rFonts w:ascii="Times New Roman" w:eastAsia="Times New Roman" w:hAnsi="Times New Roman" w:cs="Times New Roman"/>
            <w:sz w:val="24"/>
            <w:szCs w:val="24"/>
          </w:rPr>
          <w:t xml:space="preserve">has led to </w:t>
        </w:r>
      </w:ins>
      <w:ins w:id="27" w:author="Yara Alshwairikh" w:date="2022-02-23T19:20:00Z">
        <w:del w:id="28" w:author="Freya Rowland" w:date="2022-04-04T16:35:00Z">
          <w:r w:rsidDel="003F243D">
            <w:rPr>
              <w:rFonts w:ascii="Times New Roman" w:eastAsia="Times New Roman" w:hAnsi="Times New Roman" w:cs="Times New Roman"/>
              <w:sz w:val="24"/>
              <w:szCs w:val="24"/>
            </w:rPr>
            <w:delText xml:space="preserve">due to the </w:delText>
          </w:r>
        </w:del>
        <w:r>
          <w:rPr>
            <w:rFonts w:ascii="Times New Roman" w:eastAsia="Times New Roman" w:hAnsi="Times New Roman" w:cs="Times New Roman"/>
            <w:sz w:val="24"/>
            <w:szCs w:val="24"/>
          </w:rPr>
          <w:t>increas</w:t>
        </w:r>
        <w:del w:id="29" w:author="Freya Rowland" w:date="2022-04-04T16:35:00Z">
          <w:r w:rsidDel="003F243D">
            <w:rPr>
              <w:rFonts w:ascii="Times New Roman" w:eastAsia="Times New Roman" w:hAnsi="Times New Roman" w:cs="Times New Roman"/>
              <w:sz w:val="24"/>
              <w:szCs w:val="24"/>
            </w:rPr>
            <w:delText xml:space="preserve">ing </w:delText>
          </w:r>
        </w:del>
      </w:ins>
      <w:ins w:id="30" w:author="Freya Rowland" w:date="2022-04-04T16:35:00Z">
        <w:r w:rsidR="003F243D">
          <w:rPr>
            <w:rFonts w:ascii="Times New Roman" w:eastAsia="Times New Roman" w:hAnsi="Times New Roman" w:cs="Times New Roman"/>
            <w:sz w:val="24"/>
            <w:szCs w:val="24"/>
          </w:rPr>
          <w:t xml:space="preserve">ed </w:t>
        </w:r>
      </w:ins>
      <w:ins w:id="31" w:author="Yara Alshwairikh" w:date="2022-02-23T19:20:00Z">
        <w:del w:id="32" w:author="Freya Rowland" w:date="2022-04-04T16:35:00Z">
          <w:r w:rsidDel="003F243D">
            <w:rPr>
              <w:rFonts w:ascii="Times New Roman" w:eastAsia="Times New Roman" w:hAnsi="Times New Roman" w:cs="Times New Roman"/>
              <w:sz w:val="24"/>
              <w:szCs w:val="24"/>
            </w:rPr>
            <w:delText xml:space="preserve">number of </w:delText>
          </w:r>
        </w:del>
        <w:r>
          <w:rPr>
            <w:rFonts w:ascii="Times New Roman" w:eastAsia="Times New Roman" w:hAnsi="Times New Roman" w:cs="Times New Roman"/>
            <w:sz w:val="24"/>
            <w:szCs w:val="24"/>
          </w:rPr>
          <w:t>publication</w:t>
        </w:r>
      </w:ins>
      <w:ins w:id="33" w:author="Freya Rowland" w:date="2022-04-04T16:36:00Z">
        <w:r w:rsidR="003F243D">
          <w:rPr>
            <w:rFonts w:ascii="Times New Roman" w:eastAsia="Times New Roman" w:hAnsi="Times New Roman" w:cs="Times New Roman"/>
            <w:sz w:val="24"/>
            <w:szCs w:val="24"/>
          </w:rPr>
          <w:t xml:space="preserve"> totals </w:t>
        </w:r>
      </w:ins>
      <w:ins w:id="34" w:author="Yara Alshwairikh" w:date="2022-02-23T19:20:00Z">
        <w:del w:id="35" w:author="Freya Rowland" w:date="2022-04-04T16:36:00Z">
          <w:r w:rsidDel="003F243D">
            <w:rPr>
              <w:rFonts w:ascii="Times New Roman" w:eastAsia="Times New Roman" w:hAnsi="Times New Roman" w:cs="Times New Roman"/>
              <w:sz w:val="24"/>
              <w:szCs w:val="24"/>
            </w:rPr>
            <w:delText xml:space="preserve">s </w:delText>
          </w:r>
        </w:del>
        <w:r>
          <w:rPr>
            <w:rFonts w:ascii="Times New Roman" w:eastAsia="Times New Roman" w:hAnsi="Times New Roman" w:cs="Times New Roman"/>
            <w:sz w:val="24"/>
            <w:szCs w:val="24"/>
          </w:rPr>
          <w:t xml:space="preserve">that trainees </w:t>
        </w:r>
      </w:ins>
      <w:ins w:id="36" w:author="Freya Rowland" w:date="2022-04-12T17:30:00Z">
        <w:r w:rsidR="00DF551C">
          <w:rPr>
            <w:rFonts w:ascii="Times New Roman" w:eastAsia="Times New Roman" w:hAnsi="Times New Roman" w:cs="Times New Roman"/>
            <w:sz w:val="24"/>
            <w:szCs w:val="24"/>
          </w:rPr>
          <w:t xml:space="preserve">seeking </w:t>
        </w:r>
      </w:ins>
      <w:ins w:id="37" w:author="Freya Rowland" w:date="2022-04-12T17:31:00Z">
        <w:r w:rsidR="00DF551C">
          <w:rPr>
            <w:rFonts w:ascii="Times New Roman" w:eastAsia="Times New Roman" w:hAnsi="Times New Roman" w:cs="Times New Roman"/>
            <w:sz w:val="24"/>
            <w:szCs w:val="24"/>
          </w:rPr>
          <w:t xml:space="preserve">academic </w:t>
        </w:r>
      </w:ins>
      <w:ins w:id="38" w:author="Freya Rowland" w:date="2022-04-12T17:30:00Z">
        <w:r w:rsidR="00DF551C">
          <w:rPr>
            <w:rFonts w:ascii="Times New Roman" w:eastAsia="Times New Roman" w:hAnsi="Times New Roman" w:cs="Times New Roman"/>
            <w:sz w:val="24"/>
            <w:szCs w:val="24"/>
          </w:rPr>
          <w:t xml:space="preserve">research positions </w:t>
        </w:r>
      </w:ins>
      <w:ins w:id="39" w:author="Yara Alshwairikh" w:date="2022-02-23T19:20:00Z">
        <w:del w:id="40" w:author="Freya Rowland" w:date="2022-04-04T16:36:00Z">
          <w:r w:rsidDel="003F243D">
            <w:rPr>
              <w:rFonts w:ascii="Times New Roman" w:eastAsia="Times New Roman" w:hAnsi="Times New Roman" w:cs="Times New Roman"/>
              <w:sz w:val="24"/>
              <w:szCs w:val="24"/>
            </w:rPr>
            <w:delText xml:space="preserve">produce and/or </w:delText>
          </w:r>
        </w:del>
        <w:r>
          <w:rPr>
            <w:rFonts w:ascii="Times New Roman" w:eastAsia="Times New Roman" w:hAnsi="Times New Roman" w:cs="Times New Roman"/>
            <w:sz w:val="24"/>
            <w:szCs w:val="24"/>
          </w:rPr>
          <w:t xml:space="preserve">feel pressured to produce </w:t>
        </w:r>
        <w:del w:id="41" w:author="Freya Rowland" w:date="2022-04-12T17:30:00Z">
          <w:r w:rsidDel="00DF551C">
            <w:rPr>
              <w:rFonts w:ascii="Times New Roman" w:eastAsia="Times New Roman" w:hAnsi="Times New Roman" w:cs="Times New Roman"/>
              <w:sz w:val="24"/>
              <w:szCs w:val="24"/>
            </w:rPr>
            <w:delText>during their training year</w:delText>
          </w:r>
        </w:del>
        <w:del w:id="42" w:author="Freya Rowland" w:date="2022-04-12T17:31:00Z">
          <w:r w:rsidDel="00DF551C">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w:t>
        </w:r>
      </w:ins>
    </w:p>
    <w:p w14:paraId="0981D78F" w14:textId="15BAF69B" w:rsidR="000851FB" w:rsidRDefault="00200568" w:rsidP="003F243D">
      <w:pPr>
        <w:spacing w:line="480" w:lineRule="auto"/>
        <w:ind w:firstLine="720"/>
        <w:rPr>
          <w:del w:id="43" w:author="Kyra Prats" w:date="2022-03-23T15:12:00Z"/>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Despite broad awareness of the importance of academic publishing, there is </w:t>
      </w:r>
      <w:del w:id="44" w:author="Freya Rowland" w:date="2022-04-04T16:36:00Z">
        <w:r w:rsidDel="002E1F7C">
          <w:rPr>
            <w:rFonts w:ascii="Times New Roman" w:eastAsia="Times New Roman" w:hAnsi="Times New Roman" w:cs="Times New Roman"/>
            <w:sz w:val="24"/>
            <w:szCs w:val="24"/>
          </w:rPr>
          <w:delText>evidence  that</w:delText>
        </w:r>
      </w:del>
      <w:ins w:id="45" w:author="Freya Rowland" w:date="2022-04-04T16:36:00Z">
        <w:r w:rsidR="002E1F7C">
          <w:rPr>
            <w:rFonts w:ascii="Times New Roman" w:eastAsia="Times New Roman" w:hAnsi="Times New Roman" w:cs="Times New Roman"/>
            <w:sz w:val="24"/>
            <w:szCs w:val="24"/>
          </w:rPr>
          <w:t>evidence that</w:t>
        </w:r>
      </w:ins>
      <w:r>
        <w:rPr>
          <w:rFonts w:ascii="Times New Roman" w:eastAsia="Times New Roman" w:hAnsi="Times New Roman" w:cs="Times New Roman"/>
          <w:sz w:val="24"/>
          <w:szCs w:val="24"/>
        </w:rPr>
        <w:t xml:space="preserve"> writing output is not equal across identity groups. The range of affiliations that one holds, or identity (</w:t>
      </w:r>
      <w:r>
        <w:rPr>
          <w:rFonts w:ascii="Times New Roman" w:eastAsia="Times New Roman" w:hAnsi="Times New Roman" w:cs="Times New Roman"/>
          <w:b/>
          <w:sz w:val="24"/>
          <w:szCs w:val="24"/>
        </w:rPr>
        <w:t>Box 1</w:t>
      </w:r>
      <w:r>
        <w:rPr>
          <w:rFonts w:ascii="Times New Roman" w:eastAsia="Times New Roman" w:hAnsi="Times New Roman" w:cs="Times New Roman"/>
          <w:sz w:val="24"/>
          <w:szCs w:val="24"/>
        </w:rPr>
        <w:t>) can be associated with differential access to writing support and output.</w:t>
      </w:r>
      <w:ins w:id="46" w:author="Yara Alshwairikh" w:date="2022-03-17T15:06:00Z">
        <w:r>
          <w:rPr>
            <w:rFonts w:ascii="Times New Roman" w:eastAsia="Times New Roman" w:hAnsi="Times New Roman" w:cs="Times New Roman"/>
            <w:sz w:val="24"/>
            <w:szCs w:val="24"/>
          </w:rPr>
          <w:t xml:space="preserve"> Students from underrepresented backgrounds face many barriers to accessing higher education</w:t>
        </w:r>
      </w:ins>
      <w:ins w:id="47" w:author="Freya Rowland" w:date="2022-04-04T16:37:00Z">
        <w:r w:rsidR="002E1F7C">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(Farmer-Hinton 2008)</w:t>
      </w:r>
      <w:ins w:id="48" w:author="Freya Rowland" w:date="2022-04-04T16:38:00Z">
        <w:r w:rsidR="002E1F7C">
          <w:rPr>
            <w:rFonts w:ascii="Times New Roman" w:eastAsia="Times New Roman" w:hAnsi="Times New Roman" w:cs="Times New Roman"/>
            <w:sz w:val="24"/>
            <w:szCs w:val="24"/>
          </w:rPr>
          <w:t>,</w:t>
        </w:r>
      </w:ins>
      <w:ins w:id="49" w:author="Yara Alshwairikh" w:date="2022-03-17T15:06:00Z">
        <w:r>
          <w:rPr>
            <w:rFonts w:ascii="Times New Roman" w:eastAsia="Times New Roman" w:hAnsi="Times New Roman" w:cs="Times New Roman"/>
            <w:sz w:val="24"/>
            <w:szCs w:val="24"/>
          </w:rPr>
          <w:t xml:space="preserve"> such as difficulty obtaining support and guidance for applying to college</w:t>
        </w:r>
      </w:ins>
      <w:ins w:id="50" w:author="Freya Rowland" w:date="2022-03-24T22:27:00Z">
        <w:r>
          <w:rPr>
            <w:rFonts w:ascii="Times New Roman" w:eastAsia="Times New Roman" w:hAnsi="Times New Roman" w:cs="Times New Roman"/>
            <w:sz w:val="24"/>
            <w:szCs w:val="24"/>
          </w:rPr>
          <w:t xml:space="preserve"> </w:t>
        </w:r>
      </w:ins>
      <w:ins w:id="51" w:author="Yara Alshwairikh" w:date="2022-03-17T15:06:00Z">
        <w:del w:id="52" w:author="Duguid, Marlyse" w:date="2022-04-07T09:24:00Z">
          <w:r w:rsidDel="00356491">
            <w:rPr>
              <w:rFonts w:ascii="Times New Roman" w:eastAsia="Times New Roman" w:hAnsi="Times New Roman" w:cs="Times New Roman"/>
              <w:sz w:val="24"/>
              <w:szCs w:val="24"/>
            </w:rPr>
            <w:delText>–</w:delText>
          </w:r>
        </w:del>
      </w:ins>
      <w:ins w:id="53" w:author="Duguid, Marlyse" w:date="2022-04-07T09:24:00Z">
        <w:r w:rsidR="00356491">
          <w:rPr>
            <w:rFonts w:ascii="Times New Roman" w:eastAsia="Times New Roman" w:hAnsi="Times New Roman" w:cs="Times New Roman"/>
            <w:sz w:val="24"/>
            <w:szCs w:val="24"/>
          </w:rPr>
          <w:t>—</w:t>
        </w:r>
      </w:ins>
      <w:ins w:id="54" w:author="Freya Rowland" w:date="2022-03-24T22:27:00Z">
        <w:r>
          <w:rPr>
            <w:rFonts w:ascii="Times New Roman" w:eastAsia="Times New Roman" w:hAnsi="Times New Roman" w:cs="Times New Roman"/>
            <w:sz w:val="24"/>
            <w:szCs w:val="24"/>
          </w:rPr>
          <w:t xml:space="preserve"> </w:t>
        </w:r>
      </w:ins>
      <w:ins w:id="55" w:author="Yara Alshwairikh" w:date="2022-03-17T15:06:00Z">
        <w:r>
          <w:rPr>
            <w:rFonts w:ascii="Times New Roman" w:eastAsia="Times New Roman" w:hAnsi="Times New Roman" w:cs="Times New Roman"/>
            <w:sz w:val="24"/>
            <w:szCs w:val="24"/>
          </w:rPr>
          <w:t xml:space="preserve">a process that involves significant writing. This differential access to writing support extends throughout undergraduate years, and likely persists in graduate school as well. </w:t>
        </w:r>
      </w:ins>
      <w:del w:id="56" w:author="Freya Rowland" w:date="2022-04-04T16:38:00Z">
        <w:r w:rsidDel="002E1F7C">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Prior to the </w:t>
      </w:r>
      <w:ins w:id="57" w:author="Ana Clara Fanton" w:date="2022-03-03T15:34:00Z">
        <w:r>
          <w:rPr>
            <w:rFonts w:ascii="Times New Roman" w:eastAsia="Times New Roman" w:hAnsi="Times New Roman" w:cs="Times New Roman"/>
            <w:sz w:val="24"/>
            <w:szCs w:val="24"/>
          </w:rPr>
          <w:t xml:space="preserve">COVID-19 </w:t>
        </w:r>
      </w:ins>
      <w:r>
        <w:rPr>
          <w:rFonts w:ascii="Times New Roman" w:eastAsia="Times New Roman" w:hAnsi="Times New Roman" w:cs="Times New Roman"/>
          <w:sz w:val="24"/>
          <w:szCs w:val="24"/>
        </w:rPr>
        <w:t>pandemic</w:t>
      </w:r>
      <w:ins w:id="58" w:author="Ana Clara Fanton" w:date="2022-03-03T16:22:00Z">
        <w:r>
          <w:rPr>
            <w:rFonts w:ascii="Times New Roman" w:eastAsia="Times New Roman" w:hAnsi="Times New Roman" w:cs="Times New Roman"/>
            <w:sz w:val="24"/>
            <w:szCs w:val="24"/>
          </w:rPr>
          <w:t xml:space="preserve"> (hereafter the pandemic)</w:t>
        </w:r>
      </w:ins>
      <w:r>
        <w:rPr>
          <w:rFonts w:ascii="Times New Roman" w:eastAsia="Times New Roman" w:hAnsi="Times New Roman" w:cs="Times New Roman"/>
          <w:sz w:val="24"/>
          <w:szCs w:val="24"/>
        </w:rPr>
        <w:t>, research showed that historically excluded (e.g., Black, Indigenous, People of Color [BIPOC] (</w:t>
      </w:r>
      <w:r>
        <w:rPr>
          <w:rFonts w:ascii="Times New Roman" w:eastAsia="Times New Roman" w:hAnsi="Times New Roman" w:cs="Times New Roman"/>
          <w:b/>
          <w:sz w:val="24"/>
          <w:szCs w:val="24"/>
        </w:rPr>
        <w:t>Box 1</w:t>
      </w:r>
      <w:r>
        <w:rPr>
          <w:rFonts w:ascii="Times New Roman" w:eastAsia="Times New Roman" w:hAnsi="Times New Roman" w:cs="Times New Roman"/>
          <w:sz w:val="24"/>
          <w:szCs w:val="24"/>
        </w:rPr>
        <w:t xml:space="preserve">), women) graduate students in STEM fields were less likely to publish than white male graduate students </w:t>
      </w:r>
      <w:r w:rsidR="00893ABD">
        <w:rPr>
          <w:rFonts w:ascii="Times New Roman" w:eastAsia="Times New Roman" w:hAnsi="Times New Roman" w:cs="Times New Roman"/>
          <w:noProof/>
          <w:sz w:val="24"/>
          <w:szCs w:val="24"/>
        </w:rPr>
        <w:t>(Mendoza-Denton et al. 2017)</w:t>
      </w:r>
      <w:r>
        <w:rPr>
          <w:rFonts w:ascii="Times New Roman" w:eastAsia="Times New Roman" w:hAnsi="Times New Roman" w:cs="Times New Roman"/>
          <w:sz w:val="24"/>
          <w:szCs w:val="24"/>
        </w:rPr>
        <w:t xml:space="preserve">. Many graduate students—especially historically excluded groups (HEGs, </w:t>
      </w:r>
      <w:r>
        <w:rPr>
          <w:rFonts w:ascii="Times New Roman" w:eastAsia="Times New Roman" w:hAnsi="Times New Roman" w:cs="Times New Roman"/>
          <w:b/>
          <w:sz w:val="24"/>
          <w:szCs w:val="24"/>
        </w:rPr>
        <w:t>Box 1</w:t>
      </w:r>
      <w:r>
        <w:rPr>
          <w:rFonts w:ascii="Times New Roman" w:eastAsia="Times New Roman" w:hAnsi="Times New Roman" w:cs="Times New Roman"/>
          <w:sz w:val="24"/>
          <w:szCs w:val="24"/>
        </w:rPr>
        <w:t>) and those whose first language is not English—experience anxiety while writing</w:t>
      </w:r>
      <w:ins w:id="59" w:author="Freya Rowland" w:date="2022-04-04T16:40:00Z">
        <w:r w:rsidR="002E1F7C">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(Huerta et al. 2017, Gardner et al. 2018)</w:t>
      </w:r>
      <w:r>
        <w:rPr>
          <w:rFonts w:ascii="Times New Roman" w:eastAsia="Times New Roman" w:hAnsi="Times New Roman" w:cs="Times New Roman"/>
          <w:sz w:val="24"/>
          <w:szCs w:val="24"/>
        </w:rPr>
        <w:t xml:space="preserve">. </w:t>
      </w:r>
      <w:commentRangeStart w:id="60"/>
      <w:ins w:id="61" w:author="Yara Alshwairikh" w:date="2022-03-17T18:04:00Z">
        <w:r>
          <w:rPr>
            <w:rFonts w:ascii="Times New Roman" w:eastAsia="Times New Roman" w:hAnsi="Times New Roman" w:cs="Times New Roman"/>
            <w:sz w:val="24"/>
            <w:szCs w:val="24"/>
          </w:rPr>
          <w:t xml:space="preserve">Researchers with disabilities </w:t>
        </w:r>
        <w:del w:id="62" w:author="Freya Rowland" w:date="2022-04-04T16:41:00Z">
          <w:r w:rsidDel="002E1F7C">
            <w:rPr>
              <w:rFonts w:ascii="Times New Roman" w:eastAsia="Times New Roman" w:hAnsi="Times New Roman" w:cs="Times New Roman"/>
              <w:sz w:val="24"/>
              <w:szCs w:val="24"/>
            </w:rPr>
            <w:delText>in Canada</w:delText>
          </w:r>
        </w:del>
      </w:ins>
      <w:ins w:id="63" w:author="Freya Rowland" w:date="2022-04-04T16:41:00Z">
        <w:r w:rsidR="002E1F7C">
          <w:rPr>
            <w:rFonts w:ascii="Times New Roman" w:eastAsia="Times New Roman" w:hAnsi="Times New Roman" w:cs="Times New Roman"/>
            <w:sz w:val="24"/>
            <w:szCs w:val="24"/>
          </w:rPr>
          <w:t>have</w:t>
        </w:r>
      </w:ins>
      <w:ins w:id="64" w:author="Yara Alshwairikh" w:date="2022-03-17T18:04:00Z">
        <w:r>
          <w:rPr>
            <w:rFonts w:ascii="Times New Roman" w:eastAsia="Times New Roman" w:hAnsi="Times New Roman" w:cs="Times New Roman"/>
            <w:sz w:val="24"/>
            <w:szCs w:val="24"/>
          </w:rPr>
          <w:t xml:space="preserve"> reported having </w:t>
        </w:r>
        <w:del w:id="65" w:author="Freya Rowland" w:date="2022-04-04T16:41:00Z">
          <w:r w:rsidDel="002E1F7C">
            <w:rPr>
              <w:rFonts w:ascii="Times New Roman" w:eastAsia="Times New Roman" w:hAnsi="Times New Roman" w:cs="Times New Roman"/>
              <w:sz w:val="24"/>
              <w:szCs w:val="24"/>
            </w:rPr>
            <w:delText>less</w:delText>
          </w:r>
        </w:del>
      </w:ins>
      <w:ins w:id="66" w:author="Freya Rowland" w:date="2022-04-04T16:41:00Z">
        <w:r w:rsidR="002E1F7C">
          <w:rPr>
            <w:rFonts w:ascii="Times New Roman" w:eastAsia="Times New Roman" w:hAnsi="Times New Roman" w:cs="Times New Roman"/>
            <w:sz w:val="24"/>
            <w:szCs w:val="24"/>
          </w:rPr>
          <w:t>fewer</w:t>
        </w:r>
      </w:ins>
      <w:ins w:id="67" w:author="Yara Alshwairikh" w:date="2022-03-17T18:04:00Z">
        <w:r>
          <w:rPr>
            <w:rFonts w:ascii="Times New Roman" w:eastAsia="Times New Roman" w:hAnsi="Times New Roman" w:cs="Times New Roman"/>
            <w:sz w:val="24"/>
            <w:szCs w:val="24"/>
          </w:rPr>
          <w:t xml:space="preserve"> resources </w:t>
        </w:r>
        <w:del w:id="68" w:author="Freya Rowland" w:date="2022-04-04T16:41:00Z">
          <w:r w:rsidDel="002E1F7C">
            <w:rPr>
              <w:rFonts w:ascii="Times New Roman" w:eastAsia="Times New Roman" w:hAnsi="Times New Roman" w:cs="Times New Roman"/>
              <w:sz w:val="24"/>
              <w:szCs w:val="24"/>
            </w:rPr>
            <w:delText>related to</w:delText>
          </w:r>
        </w:del>
      </w:ins>
      <w:ins w:id="69" w:author="Freya Rowland" w:date="2022-04-04T16:41:00Z">
        <w:r w:rsidR="002E1F7C">
          <w:rPr>
            <w:rFonts w:ascii="Times New Roman" w:eastAsia="Times New Roman" w:hAnsi="Times New Roman" w:cs="Times New Roman"/>
            <w:sz w:val="24"/>
            <w:szCs w:val="24"/>
          </w:rPr>
          <w:t>to assist with</w:t>
        </w:r>
      </w:ins>
      <w:ins w:id="70" w:author="Yara Alshwairikh" w:date="2022-03-17T18:04:00Z">
        <w:r>
          <w:rPr>
            <w:rFonts w:ascii="Times New Roman" w:eastAsia="Times New Roman" w:hAnsi="Times New Roman" w:cs="Times New Roman"/>
            <w:sz w:val="24"/>
            <w:szCs w:val="24"/>
          </w:rPr>
          <w:t xml:space="preserve"> academic publishing compared to researchers who did not identify as having a disability</w:t>
        </w:r>
      </w:ins>
      <w:ins w:id="71" w:author="Freya Rowland" w:date="2022-04-04T16:46:00Z">
        <w:r w:rsidR="00D00FFF">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lastRenderedPageBreak/>
        <w:t>(Suart et al. 2021)</w:t>
      </w:r>
      <w:ins w:id="72" w:author="Yara Alshwairikh" w:date="2022-03-17T18:04:00Z">
        <w:r>
          <w:rPr>
            <w:rFonts w:ascii="Times New Roman" w:eastAsia="Times New Roman" w:hAnsi="Times New Roman" w:cs="Times New Roman"/>
            <w:sz w:val="24"/>
            <w:szCs w:val="24"/>
          </w:rPr>
          <w:t>.</w:t>
        </w:r>
      </w:ins>
      <w:commentRangeEnd w:id="60"/>
      <w:r w:rsidR="00EE5198">
        <w:rPr>
          <w:rStyle w:val="CommentReference"/>
        </w:rPr>
        <w:commentReference w:id="60"/>
      </w:r>
      <w:ins w:id="73" w:author="Yara Alshwairikh" w:date="2022-03-17T18:04:00Z">
        <w:r>
          <w:rPr>
            <w:rFonts w:ascii="Times New Roman" w:eastAsia="Times New Roman" w:hAnsi="Times New Roman" w:cs="Times New Roman"/>
            <w:sz w:val="24"/>
            <w:szCs w:val="24"/>
          </w:rPr>
          <w:t xml:space="preserve"> </w:t>
        </w:r>
      </w:ins>
      <w:ins w:id="74" w:author="Kyra Prats" w:date="2022-03-23T15:12:00Z">
        <w:r>
          <w:rPr>
            <w:rFonts w:ascii="Times New Roman" w:eastAsia="Times New Roman" w:hAnsi="Times New Roman" w:cs="Times New Roman"/>
            <w:sz w:val="24"/>
            <w:szCs w:val="24"/>
          </w:rPr>
          <w:t xml:space="preserve"> There is a gap in the literature regarding how trainees from other HEGs—such as first-gen and gender non-binary trainees—may be impacted by the pressure to publish. The </w:t>
        </w:r>
      </w:ins>
      <w:del w:id="75" w:author="Kyra Prats" w:date="2022-03-23T15:12:00Z">
        <w:r>
          <w:rPr>
            <w:rFonts w:ascii="Times New Roman" w:eastAsia="Times New Roman" w:hAnsi="Times New Roman" w:cs="Times New Roman"/>
            <w:sz w:val="24"/>
            <w:szCs w:val="24"/>
            <w:highlight w:val="white"/>
          </w:rPr>
          <w:delText xml:space="preserve">Although these </w:delText>
        </w:r>
      </w:del>
      <w:r>
        <w:rPr>
          <w:rFonts w:ascii="Times New Roman" w:eastAsia="Times New Roman" w:hAnsi="Times New Roman" w:cs="Times New Roman"/>
          <w:sz w:val="24"/>
          <w:szCs w:val="24"/>
          <w:highlight w:val="white"/>
        </w:rPr>
        <w:t xml:space="preserve">studies </w:t>
      </w:r>
      <w:ins w:id="76" w:author="Kyra Prats" w:date="2022-03-23T15:13:00Z">
        <w:r>
          <w:rPr>
            <w:rFonts w:ascii="Times New Roman" w:eastAsia="Times New Roman" w:hAnsi="Times New Roman" w:cs="Times New Roman"/>
            <w:sz w:val="24"/>
            <w:szCs w:val="24"/>
            <w:highlight w:val="white"/>
          </w:rPr>
          <w:t xml:space="preserve">that do exist </w:t>
        </w:r>
      </w:ins>
      <w:r>
        <w:rPr>
          <w:rFonts w:ascii="Times New Roman" w:eastAsia="Times New Roman" w:hAnsi="Times New Roman" w:cs="Times New Roman"/>
          <w:sz w:val="24"/>
          <w:szCs w:val="24"/>
          <w:highlight w:val="white"/>
        </w:rPr>
        <w:t>record experiential challenges</w:t>
      </w:r>
      <w:ins w:id="77" w:author="Kyra Prats" w:date="2022-03-23T15:13:00Z">
        <w:r>
          <w:rPr>
            <w:rFonts w:ascii="Times New Roman" w:eastAsia="Times New Roman" w:hAnsi="Times New Roman" w:cs="Times New Roman"/>
            <w:sz w:val="24"/>
            <w:szCs w:val="24"/>
            <w:highlight w:val="white"/>
          </w:rPr>
          <w:t xml:space="preserve"> </w:t>
        </w:r>
      </w:ins>
      <w:ins w:id="78" w:author="Freya Rowland" w:date="2022-03-24T22:27:00Z">
        <w:r>
          <w:rPr>
            <w:rFonts w:ascii="Times New Roman" w:eastAsia="Times New Roman" w:hAnsi="Times New Roman" w:cs="Times New Roman"/>
            <w:sz w:val="24"/>
            <w:szCs w:val="24"/>
            <w:highlight w:val="white"/>
          </w:rPr>
          <w:t>but</w:t>
        </w:r>
      </w:ins>
      <w:ins w:id="79" w:author="Kyra Prats" w:date="2022-03-23T15:13:00Z">
        <w:del w:id="80" w:author="Freya Rowland" w:date="2022-03-24T22:27:00Z">
          <w:r>
            <w:rPr>
              <w:rFonts w:ascii="Times New Roman" w:eastAsia="Times New Roman" w:hAnsi="Times New Roman" w:cs="Times New Roman"/>
              <w:sz w:val="24"/>
              <w:szCs w:val="24"/>
              <w:highlight w:val="white"/>
            </w:rPr>
            <w:delText>and</w:delText>
          </w:r>
        </w:del>
        <w:r>
          <w:rPr>
            <w:rFonts w:ascii="Times New Roman" w:eastAsia="Times New Roman" w:hAnsi="Times New Roman" w:cs="Times New Roman"/>
            <w:sz w:val="24"/>
            <w:szCs w:val="24"/>
            <w:highlight w:val="white"/>
          </w:rPr>
          <w:t xml:space="preserve"> </w:t>
        </w:r>
      </w:ins>
      <w:del w:id="81" w:author="Kyra Prats" w:date="2022-03-23T15:13:00Z">
        <w:r>
          <w:rPr>
            <w:rFonts w:ascii="Times New Roman" w:eastAsia="Times New Roman" w:hAnsi="Times New Roman" w:cs="Times New Roman"/>
            <w:sz w:val="24"/>
            <w:szCs w:val="24"/>
            <w:highlight w:val="white"/>
          </w:rPr>
          <w:delText xml:space="preserve">, they </w:delText>
        </w:r>
      </w:del>
      <w:r>
        <w:rPr>
          <w:rFonts w:ascii="Times New Roman" w:eastAsia="Times New Roman" w:hAnsi="Times New Roman" w:cs="Times New Roman"/>
          <w:sz w:val="24"/>
          <w:szCs w:val="24"/>
          <w:highlight w:val="white"/>
        </w:rPr>
        <w:t>do not quantitatively explore how identity may influence trainee publication outputs.</w:t>
      </w:r>
      <w:ins w:id="82" w:author="Freya Rowland" w:date="2022-04-04T16:46:00Z">
        <w:r w:rsidR="00D00FFF">
          <w:rPr>
            <w:rFonts w:ascii="Times New Roman" w:eastAsia="Times New Roman" w:hAnsi="Times New Roman" w:cs="Times New Roman"/>
            <w:sz w:val="24"/>
            <w:szCs w:val="24"/>
            <w:highlight w:val="white"/>
          </w:rPr>
          <w:t xml:space="preserve"> </w:t>
        </w:r>
      </w:ins>
      <w:ins w:id="83" w:author="Yara Alshwairikh" w:date="2022-03-17T18:14:00Z">
        <w:del w:id="84" w:author="Kyra Prats" w:date="2022-03-23T15:12:00Z">
          <w:r>
            <w:rPr>
              <w:rFonts w:ascii="Times New Roman" w:eastAsia="Times New Roman" w:hAnsi="Times New Roman" w:cs="Times New Roman"/>
              <w:sz w:val="24"/>
              <w:szCs w:val="24"/>
              <w:highlight w:val="white"/>
            </w:rPr>
            <w:delText xml:space="preserve"> In addition, there is a gap in the literature regarding how trainees from other HEGs such as first-gen trainees, and gender non-binary trainees may be impacted by the pressure to publish.</w:delText>
          </w:r>
        </w:del>
      </w:ins>
    </w:p>
    <w:p w14:paraId="55374CFC" w14:textId="5E5F2FCB" w:rsidR="000851FB" w:rsidRDefault="00200568" w:rsidP="003F243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importance of increasing diversity within academia is </w:t>
      </w:r>
      <w:del w:id="85" w:author="Freya Rowland" w:date="2022-04-12T17:24:00Z">
        <w:r w:rsidDel="004443E9">
          <w:rPr>
            <w:rFonts w:ascii="Times New Roman" w:eastAsia="Times New Roman" w:hAnsi="Times New Roman" w:cs="Times New Roman"/>
            <w:sz w:val="24"/>
            <w:szCs w:val="24"/>
          </w:rPr>
          <w:delText xml:space="preserve">widely </w:delText>
        </w:r>
      </w:del>
      <w:r>
        <w:rPr>
          <w:rFonts w:ascii="Times New Roman" w:eastAsia="Times New Roman" w:hAnsi="Times New Roman" w:cs="Times New Roman"/>
          <w:sz w:val="24"/>
          <w:szCs w:val="24"/>
        </w:rPr>
        <w:t>recognized</w:t>
      </w:r>
      <w:ins w:id="86" w:author="Freya Rowland" w:date="2022-04-12T11:55:00Z">
        <w:r w:rsidR="001007F4">
          <w:rPr>
            <w:rFonts w:ascii="Times New Roman" w:eastAsia="Times New Roman" w:hAnsi="Times New Roman" w:cs="Times New Roman"/>
            <w:sz w:val="24"/>
            <w:szCs w:val="24"/>
          </w:rPr>
          <w:t xml:space="preserve"> (</w:t>
        </w:r>
      </w:ins>
      <w:ins w:id="87" w:author="Freya Rowland" w:date="2022-04-12T17:23:00Z">
        <w:r w:rsidR="004443E9">
          <w:rPr>
            <w:rFonts w:ascii="Times New Roman" w:eastAsia="Times New Roman" w:hAnsi="Times New Roman" w:cs="Times New Roman"/>
            <w:sz w:val="24"/>
            <w:szCs w:val="24"/>
          </w:rPr>
          <w:t>Montgomery 2021),</w:t>
        </w:r>
      </w:ins>
      <w:r>
        <w:rPr>
          <w:rFonts w:ascii="Times New Roman" w:eastAsia="Times New Roman" w:hAnsi="Times New Roman" w:cs="Times New Roman"/>
          <w:sz w:val="24"/>
          <w:szCs w:val="24"/>
        </w:rPr>
        <w:t xml:space="preserve"> </w:t>
      </w:r>
      <w:commentRangeStart w:id="88"/>
      <w:commentRangeStart w:id="89"/>
      <w:del w:id="90" w:author="Freya Rowland" w:date="2022-04-12T11:55:00Z">
        <w:r w:rsidDel="001007F4">
          <w:fldChar w:fldCharType="begin"/>
        </w:r>
        <w:r w:rsidDel="001007F4">
          <w:delInstrText xml:space="preserve"> HYPERLINK "https://www.zotero.org/google-docs/?ZNNyaz" \h </w:delInstrText>
        </w:r>
        <w:r w:rsidDel="001007F4">
          <w:fldChar w:fldCharType="separate"/>
        </w:r>
        <w:r w:rsidR="00D00FFF" w:rsidDel="001007F4">
          <w:rPr>
            <w:rFonts w:ascii="Times New Roman" w:eastAsia="Times New Roman" w:hAnsi="Times New Roman" w:cs="Times New Roman"/>
            <w:sz w:val="24"/>
            <w:szCs w:val="24"/>
          </w:rPr>
          <w:delText>(Suart et al. 2020)</w:delText>
        </w:r>
        <w:r w:rsidDel="001007F4">
          <w:rPr>
            <w:rFonts w:ascii="Times New Roman" w:eastAsia="Times New Roman" w:hAnsi="Times New Roman" w:cs="Times New Roman"/>
            <w:sz w:val="24"/>
            <w:szCs w:val="24"/>
          </w:rPr>
          <w:fldChar w:fldCharType="end"/>
        </w:r>
        <w:commentRangeEnd w:id="88"/>
        <w:r w:rsidR="009345F1" w:rsidDel="001007F4">
          <w:rPr>
            <w:rStyle w:val="CommentReference"/>
          </w:rPr>
          <w:commentReference w:id="88"/>
        </w:r>
        <w:commentRangeEnd w:id="89"/>
        <w:r w:rsidR="00522398" w:rsidDel="001007F4">
          <w:rPr>
            <w:rStyle w:val="CommentReference"/>
          </w:rPr>
          <w:commentReference w:id="89"/>
        </w:r>
        <w:r w:rsidDel="001007F4">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d="91" w:author="Freya Rowland" w:date="2022-04-12T17:24:00Z">
        <w:r w:rsidR="004443E9">
          <w:rPr>
            <w:rFonts w:ascii="Times New Roman" w:eastAsia="Times New Roman" w:hAnsi="Times New Roman" w:cs="Times New Roman"/>
            <w:sz w:val="24"/>
            <w:szCs w:val="24"/>
          </w:rPr>
          <w:t>y</w:t>
        </w:r>
      </w:ins>
      <w:del w:id="92" w:author="Freya Rowland" w:date="2022-04-12T17:24:00Z">
        <w:r w:rsidDel="004443E9">
          <w:rPr>
            <w:rFonts w:ascii="Times New Roman" w:eastAsia="Times New Roman" w:hAnsi="Times New Roman" w:cs="Times New Roman"/>
            <w:sz w:val="24"/>
            <w:szCs w:val="24"/>
          </w:rPr>
          <w:delText>Y</w:delText>
        </w:r>
      </w:del>
      <w:r>
        <w:rPr>
          <w:rFonts w:ascii="Times New Roman" w:eastAsia="Times New Roman" w:hAnsi="Times New Roman" w:cs="Times New Roman"/>
          <w:sz w:val="24"/>
          <w:szCs w:val="24"/>
        </w:rPr>
        <w:t>et</w:t>
      </w:r>
      <w:del w:id="93" w:author="Freya Rowland" w:date="2022-04-12T17:24:00Z">
        <w:r w:rsidDel="004443E9">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faculty hiring is hierarchical and unequal</w:t>
      </w:r>
      <w:ins w:id="94" w:author="Freya Rowland" w:date="2022-04-12T17:24:00Z">
        <w:r w:rsidR="004443E9">
          <w:rPr>
            <w:rFonts w:ascii="Times New Roman" w:eastAsia="Times New Roman" w:hAnsi="Times New Roman" w:cs="Times New Roman"/>
            <w:sz w:val="24"/>
            <w:szCs w:val="24"/>
          </w:rPr>
          <w:t>. For example,</w:t>
        </w:r>
      </w:ins>
      <w:del w:id="95" w:author="Freya Rowland" w:date="2022-04-12T17:24:00Z">
        <w:r w:rsidDel="004443E9">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women are often hired by less prestigious universities than male peers from the same doctoral institutions </w:t>
      </w:r>
      <w:r w:rsidR="00893ABD">
        <w:rPr>
          <w:rFonts w:ascii="Times New Roman" w:eastAsia="Times New Roman" w:hAnsi="Times New Roman" w:cs="Times New Roman"/>
          <w:noProof/>
          <w:sz w:val="24"/>
          <w:szCs w:val="24"/>
        </w:rPr>
        <w:t>(Clauset et al. 2015)</w:t>
      </w:r>
      <w:r>
        <w:rPr>
          <w:rFonts w:ascii="Times New Roman" w:eastAsia="Times New Roman" w:hAnsi="Times New Roman" w:cs="Times New Roman"/>
          <w:sz w:val="24"/>
          <w:szCs w:val="24"/>
        </w:rPr>
        <w:t xml:space="preserve">. Women of color, whose experiences intersect </w:t>
      </w:r>
      <w:ins w:id="96" w:author="Yara Alshwairikh" w:date="2022-02-17T19:21:00Z">
        <w:r>
          <w:rPr>
            <w:rFonts w:ascii="Times New Roman" w:eastAsia="Times New Roman" w:hAnsi="Times New Roman" w:cs="Times New Roman"/>
            <w:sz w:val="24"/>
            <w:szCs w:val="24"/>
          </w:rPr>
          <w:t xml:space="preserve">at </w:t>
        </w:r>
      </w:ins>
      <w:r>
        <w:rPr>
          <w:rFonts w:ascii="Times New Roman" w:eastAsia="Times New Roman" w:hAnsi="Times New Roman" w:cs="Times New Roman"/>
          <w:sz w:val="24"/>
          <w:szCs w:val="24"/>
        </w:rPr>
        <w:t xml:space="preserve">race and gender </w:t>
      </w:r>
      <w:r w:rsidR="00893ABD">
        <w:rPr>
          <w:rFonts w:ascii="Times New Roman" w:eastAsia="Times New Roman" w:hAnsi="Times New Roman" w:cs="Times New Roman"/>
          <w:noProof/>
          <w:sz w:val="24"/>
          <w:szCs w:val="24"/>
        </w:rPr>
        <w:t>(Ko et al. 2013)</w:t>
      </w:r>
      <w:r>
        <w:rPr>
          <w:rFonts w:ascii="Times New Roman" w:eastAsia="Times New Roman" w:hAnsi="Times New Roman" w:cs="Times New Roman"/>
          <w:sz w:val="24"/>
          <w:szCs w:val="24"/>
        </w:rPr>
        <w:t>, are underrepresented in higher levels of academia</w:t>
      </w:r>
      <w:ins w:id="97" w:author="Freya Rowland" w:date="2022-04-04T16:51:00Z">
        <w:r w:rsidR="009345F1">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(National Science Foundation and National Center for Science and Engineering Statistics 2019)</w:t>
      </w:r>
      <w:r>
        <w:rPr>
          <w:rFonts w:ascii="Times New Roman" w:eastAsia="Times New Roman" w:hAnsi="Times New Roman" w:cs="Times New Roman"/>
          <w:sz w:val="24"/>
          <w:szCs w:val="24"/>
        </w:rPr>
        <w:t xml:space="preserve">. Furthermore, some trainees from HEGs may </w:t>
      </w:r>
      <w:ins w:id="98" w:author="Duguid, Marlyse" w:date="2022-04-07T09:22:00Z">
        <w:r w:rsidR="00356491">
          <w:rPr>
            <w:rFonts w:ascii="Times New Roman" w:eastAsia="Times New Roman" w:hAnsi="Times New Roman" w:cs="Times New Roman"/>
            <w:sz w:val="24"/>
            <w:szCs w:val="24"/>
          </w:rPr>
          <w:t xml:space="preserve">spend significant time on service towards </w:t>
        </w:r>
      </w:ins>
      <w:del w:id="99" w:author="Duguid, Marlyse" w:date="2022-04-07T09:22:00Z">
        <w:r w:rsidDel="00356491">
          <w:rPr>
            <w:rFonts w:ascii="Times New Roman" w:eastAsia="Times New Roman" w:hAnsi="Times New Roman" w:cs="Times New Roman"/>
            <w:sz w:val="24"/>
            <w:szCs w:val="24"/>
          </w:rPr>
          <w:delText xml:space="preserve">prioritize </w:delText>
        </w:r>
      </w:del>
      <w:r>
        <w:rPr>
          <w:rFonts w:ascii="Times New Roman" w:eastAsia="Times New Roman" w:hAnsi="Times New Roman" w:cs="Times New Roman"/>
          <w:sz w:val="24"/>
          <w:szCs w:val="24"/>
        </w:rPr>
        <w:t xml:space="preserve">improving </w:t>
      </w:r>
      <w:del w:id="100" w:author="Yara Alshwairikh" w:date="2022-02-17T19:22:00Z">
        <w:r>
          <w:rPr>
            <w:rFonts w:ascii="Times New Roman" w:eastAsia="Times New Roman" w:hAnsi="Times New Roman" w:cs="Times New Roman"/>
            <w:sz w:val="24"/>
            <w:szCs w:val="24"/>
          </w:rPr>
          <w:delText>JEDI (</w:delText>
        </w:r>
        <w:r>
          <w:rPr>
            <w:rFonts w:ascii="Times New Roman" w:eastAsia="Times New Roman" w:hAnsi="Times New Roman" w:cs="Times New Roman"/>
            <w:sz w:val="24"/>
            <w:szCs w:val="24"/>
            <w:highlight w:val="white"/>
          </w:rPr>
          <w:delText>[</w:delText>
        </w:r>
      </w:del>
      <w:r>
        <w:rPr>
          <w:rFonts w:ascii="Times New Roman" w:eastAsia="Times New Roman" w:hAnsi="Times New Roman" w:cs="Times New Roman"/>
          <w:sz w:val="24"/>
          <w:szCs w:val="24"/>
          <w:highlight w:val="white"/>
        </w:rPr>
        <w:t>Justice, Equity, Diversity, and Inclusion</w:t>
      </w:r>
      <w:ins w:id="101" w:author="Yara Alshwairikh" w:date="2022-02-17T19:22:00Z">
        <w:r>
          <w:rPr>
            <w:rFonts w:ascii="Times New Roman" w:eastAsia="Times New Roman" w:hAnsi="Times New Roman" w:cs="Times New Roman"/>
            <w:sz w:val="24"/>
            <w:szCs w:val="24"/>
            <w:highlight w:val="white"/>
          </w:rPr>
          <w:t xml:space="preserve"> (JEDI)</w:t>
        </w:r>
      </w:ins>
      <w:del w:id="102" w:author="Yara Alshwairikh" w:date="2022-02-17T19:22:00Z">
        <w:r>
          <w:rPr>
            <w:rFonts w:ascii="Times New Roman" w:eastAsia="Times New Roman" w:hAnsi="Times New Roman" w:cs="Times New Roman"/>
            <w:sz w:val="24"/>
            <w:szCs w:val="24"/>
            <w:highlight w:val="white"/>
          </w:rPr>
          <w:delText xml:space="preserve">], </w:delText>
        </w:r>
        <w:r>
          <w:rPr>
            <w:rFonts w:ascii="Times New Roman" w:eastAsia="Times New Roman" w:hAnsi="Times New Roman" w:cs="Times New Roman"/>
            <w:b/>
            <w:sz w:val="24"/>
            <w:szCs w:val="24"/>
            <w:highlight w:val="white"/>
          </w:rPr>
          <w:delText>Box 1</w:delText>
        </w:r>
        <w:r>
          <w:rPr>
            <w:rFonts w:ascii="Times New Roman" w:eastAsia="Times New Roman" w:hAnsi="Times New Roman" w:cs="Times New Roman"/>
            <w:sz w:val="24"/>
            <w:szCs w:val="24"/>
            <w:highlight w:val="white"/>
          </w:rPr>
          <w:delText>)</w:delText>
        </w:r>
      </w:del>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initiatives </w:t>
      </w:r>
      <w:r>
        <w:rPr>
          <w:rFonts w:ascii="Times New Roman" w:eastAsia="Times New Roman" w:hAnsi="Times New Roman" w:cs="Times New Roman"/>
          <w:sz w:val="24"/>
          <w:szCs w:val="24"/>
        </w:rPr>
        <w:t xml:space="preserve">within academia. Post-graduation, many women of color reported a strong desire to engage in activism, increase diversity, and improve conditions for other BIPOC women in STEM </w:t>
      </w:r>
      <w:r w:rsidR="00893ABD">
        <w:rPr>
          <w:rFonts w:ascii="Times New Roman" w:eastAsia="Times New Roman" w:hAnsi="Times New Roman" w:cs="Times New Roman"/>
          <w:noProof/>
          <w:sz w:val="24"/>
          <w:szCs w:val="24"/>
        </w:rPr>
        <w:t>(Ko et al. 2013)</w:t>
      </w:r>
      <w:r>
        <w:rPr>
          <w:rFonts w:ascii="Times New Roman" w:eastAsia="Times New Roman" w:hAnsi="Times New Roman" w:cs="Times New Roman"/>
          <w:sz w:val="24"/>
          <w:szCs w:val="24"/>
        </w:rPr>
        <w:t>. BIPOC women faculty have reported that engaging in activism—rather than focusing solely on research—led to forfeiting their full professor rank</w:t>
      </w:r>
      <w:del w:id="103" w:author="Freya Rowland" w:date="2022-04-04T16:47:00Z">
        <w:r w:rsidDel="009345F1">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but felt advocating for HEGs was more important </w:t>
      </w:r>
      <w:r w:rsidR="00893ABD">
        <w:rPr>
          <w:rFonts w:ascii="Times New Roman" w:eastAsia="Times New Roman" w:hAnsi="Times New Roman" w:cs="Times New Roman"/>
          <w:noProof/>
          <w:sz w:val="24"/>
          <w:szCs w:val="24"/>
        </w:rPr>
        <w:t>(Ko et al. 2013)</w:t>
      </w:r>
      <w:r>
        <w:rPr>
          <w:rFonts w:ascii="Times New Roman" w:eastAsia="Times New Roman" w:hAnsi="Times New Roman" w:cs="Times New Roman"/>
          <w:sz w:val="24"/>
          <w:szCs w:val="24"/>
        </w:rPr>
        <w:t xml:space="preserve">. </w:t>
      </w:r>
    </w:p>
    <w:p w14:paraId="56A6E0BB" w14:textId="2DBECFD0" w:rsidR="00A6175C" w:rsidRDefault="00200568" w:rsidP="008E01E2">
      <w:pPr>
        <w:spacing w:line="480" w:lineRule="auto"/>
        <w:ind w:firstLine="720"/>
        <w:rPr>
          <w:ins w:id="104" w:author="Kyra Prats" w:date="2022-04-12T11:30: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Increasing diversity in academia necessitates fair assessment of scholars. </w:t>
      </w:r>
      <w:commentRangeStart w:id="105"/>
      <w:ins w:id="106" w:author="Kyra Prats" w:date="2022-04-12T11:27:00Z">
        <w:r w:rsidR="008E01E2">
          <w:rPr>
            <w:rFonts w:ascii="Times New Roman" w:eastAsia="Times New Roman" w:hAnsi="Times New Roman" w:cs="Times New Roman"/>
            <w:sz w:val="24"/>
            <w:szCs w:val="24"/>
          </w:rPr>
          <w:t xml:space="preserve">Within the current academic </w:t>
        </w:r>
      </w:ins>
      <w:ins w:id="107" w:author="Kyra Prats" w:date="2022-04-12T11:28:00Z">
        <w:r w:rsidR="008E01E2">
          <w:rPr>
            <w:rFonts w:ascii="Times New Roman" w:eastAsia="Times New Roman" w:hAnsi="Times New Roman" w:cs="Times New Roman"/>
            <w:sz w:val="24"/>
            <w:szCs w:val="24"/>
          </w:rPr>
          <w:t>system</w:t>
        </w:r>
      </w:ins>
      <w:ins w:id="108" w:author="Kyra Prats" w:date="2022-04-12T11:27:00Z">
        <w:r w:rsidR="008E01E2">
          <w:rPr>
            <w:rFonts w:ascii="Times New Roman" w:eastAsia="Times New Roman" w:hAnsi="Times New Roman" w:cs="Times New Roman"/>
            <w:sz w:val="24"/>
            <w:szCs w:val="24"/>
          </w:rPr>
          <w:t xml:space="preserve">, the main metric of success is tangible outputs such as publications and grants </w:t>
        </w:r>
        <w:r w:rsidR="008E01E2">
          <w:rPr>
            <w:rFonts w:ascii="Times New Roman" w:eastAsia="Times New Roman" w:hAnsi="Times New Roman" w:cs="Times New Roman"/>
            <w:noProof/>
            <w:sz w:val="24"/>
            <w:szCs w:val="24"/>
          </w:rPr>
          <w:t>(Ravenscroft et al. 2017)</w:t>
        </w:r>
        <w:r w:rsidR="008E01E2">
          <w:rPr>
            <w:rFonts w:ascii="Times New Roman" w:eastAsia="Times New Roman" w:hAnsi="Times New Roman" w:cs="Times New Roman"/>
            <w:sz w:val="24"/>
            <w:szCs w:val="24"/>
          </w:rPr>
          <w:t xml:space="preserve">. There have been multiple internal calls </w:t>
        </w:r>
      </w:ins>
      <w:ins w:id="109" w:author="Kyra Prats" w:date="2022-04-12T11:28:00Z">
        <w:r w:rsidR="008E01E2">
          <w:rPr>
            <w:rFonts w:ascii="Times New Roman" w:eastAsia="Times New Roman" w:hAnsi="Times New Roman" w:cs="Times New Roman"/>
            <w:sz w:val="24"/>
            <w:szCs w:val="24"/>
          </w:rPr>
          <w:t>change</w:t>
        </w:r>
      </w:ins>
      <w:ins w:id="110" w:author="Kyra Prats" w:date="2022-04-12T11:27:00Z">
        <w:r w:rsidR="008E01E2">
          <w:rPr>
            <w:rFonts w:ascii="Times New Roman" w:eastAsia="Times New Roman" w:hAnsi="Times New Roman" w:cs="Times New Roman"/>
            <w:sz w:val="24"/>
            <w:szCs w:val="24"/>
          </w:rPr>
          <w:t>, particularly for being held accountable for how we achieve outputs (i.e., being a good leader, teacher, and mentor, without harming other community members</w:t>
        </w:r>
      </w:ins>
      <w:ins w:id="111" w:author="Freya Rowland" w:date="2022-04-12T17:25:00Z">
        <w:r w:rsidR="004443E9">
          <w:rPr>
            <w:rFonts w:ascii="Times New Roman" w:eastAsia="Times New Roman" w:hAnsi="Times New Roman" w:cs="Times New Roman"/>
            <w:noProof/>
            <w:sz w:val="24"/>
            <w:szCs w:val="24"/>
          </w:rPr>
          <w:t xml:space="preserve">; </w:t>
        </w:r>
      </w:ins>
      <w:ins w:id="112" w:author="Kyra Prats" w:date="2022-04-12T11:27:00Z">
        <w:del w:id="113" w:author="Freya Rowland" w:date="2022-04-12T17:25:00Z">
          <w:r w:rsidR="008E01E2" w:rsidDel="004443E9">
            <w:rPr>
              <w:rFonts w:ascii="Times New Roman" w:eastAsia="Times New Roman" w:hAnsi="Times New Roman" w:cs="Times New Roman"/>
              <w:sz w:val="24"/>
              <w:szCs w:val="24"/>
            </w:rPr>
            <w:delText xml:space="preserve">) </w:delText>
          </w:r>
          <w:r w:rsidR="008E01E2" w:rsidDel="004443E9">
            <w:rPr>
              <w:rFonts w:ascii="Times New Roman" w:eastAsia="Times New Roman" w:hAnsi="Times New Roman" w:cs="Times New Roman"/>
              <w:noProof/>
              <w:sz w:val="24"/>
              <w:szCs w:val="24"/>
            </w:rPr>
            <w:delText>(</w:delText>
          </w:r>
        </w:del>
        <w:r w:rsidR="008E01E2">
          <w:rPr>
            <w:rFonts w:ascii="Times New Roman" w:eastAsia="Times New Roman" w:hAnsi="Times New Roman" w:cs="Times New Roman"/>
            <w:noProof/>
            <w:sz w:val="24"/>
            <w:szCs w:val="24"/>
          </w:rPr>
          <w:t>Montgomery 2021)</w:t>
        </w:r>
        <w:r w:rsidR="008E01E2">
          <w:rPr>
            <w:rFonts w:ascii="Times New Roman" w:eastAsia="Times New Roman" w:hAnsi="Times New Roman" w:cs="Times New Roman"/>
            <w:sz w:val="24"/>
            <w:szCs w:val="24"/>
          </w:rPr>
          <w:t xml:space="preserve"> and prioritiz</w:t>
        </w:r>
      </w:ins>
      <w:ins w:id="114" w:author="Freya Rowland" w:date="2022-04-12T17:25:00Z">
        <w:r w:rsidR="004443E9">
          <w:rPr>
            <w:rFonts w:ascii="Times New Roman" w:eastAsia="Times New Roman" w:hAnsi="Times New Roman" w:cs="Times New Roman"/>
            <w:sz w:val="24"/>
            <w:szCs w:val="24"/>
          </w:rPr>
          <w:t>ing</w:t>
        </w:r>
      </w:ins>
      <w:ins w:id="115" w:author="Kyra Prats" w:date="2022-04-12T11:27:00Z">
        <w:del w:id="116" w:author="Freya Rowland" w:date="2022-04-12T17:25:00Z">
          <w:r w:rsidR="008E01E2" w:rsidDel="004443E9">
            <w:rPr>
              <w:rFonts w:ascii="Times New Roman" w:eastAsia="Times New Roman" w:hAnsi="Times New Roman" w:cs="Times New Roman"/>
              <w:sz w:val="24"/>
              <w:szCs w:val="24"/>
            </w:rPr>
            <w:delText>e</w:delText>
          </w:r>
        </w:del>
        <w:r w:rsidR="008E01E2">
          <w:rPr>
            <w:rFonts w:ascii="Times New Roman" w:eastAsia="Times New Roman" w:hAnsi="Times New Roman" w:cs="Times New Roman"/>
            <w:sz w:val="24"/>
            <w:szCs w:val="24"/>
          </w:rPr>
          <w:t xml:space="preserve"> equity for our community members </w:t>
        </w:r>
        <w:r w:rsidR="008E01E2">
          <w:rPr>
            <w:rFonts w:ascii="Times New Roman" w:eastAsia="Times New Roman" w:hAnsi="Times New Roman" w:cs="Times New Roman"/>
            <w:noProof/>
            <w:sz w:val="24"/>
            <w:szCs w:val="24"/>
          </w:rPr>
          <w:t>(Maas et al. 2020, Schell et al. 2020, Fulweiler et al. 2021, Montgomery 2021)</w:t>
        </w:r>
        <w:r w:rsidR="008E01E2">
          <w:rPr>
            <w:rFonts w:ascii="Times New Roman" w:eastAsia="Times New Roman" w:hAnsi="Times New Roman" w:cs="Times New Roman"/>
            <w:sz w:val="24"/>
            <w:szCs w:val="24"/>
          </w:rPr>
          <w:t>.</w:t>
        </w:r>
      </w:ins>
      <w:commentRangeEnd w:id="105"/>
      <w:ins w:id="117" w:author="Kyra Prats" w:date="2022-04-12T11:29:00Z">
        <w:r w:rsidR="00A6175C">
          <w:rPr>
            <w:rStyle w:val="CommentReference"/>
          </w:rPr>
          <w:commentReference w:id="105"/>
        </w:r>
      </w:ins>
      <w:r>
        <w:rPr>
          <w:rFonts w:ascii="Times New Roman" w:eastAsia="Times New Roman" w:hAnsi="Times New Roman" w:cs="Times New Roman"/>
          <w:sz w:val="24"/>
          <w:szCs w:val="24"/>
        </w:rPr>
        <w:t xml:space="preserve">Academic communities must </w:t>
      </w:r>
      <w:ins w:id="118" w:author="Kyra Prats" w:date="2022-04-12T11:27:00Z">
        <w:r w:rsidR="008E01E2">
          <w:rPr>
            <w:rFonts w:ascii="Times New Roman" w:eastAsia="Times New Roman" w:hAnsi="Times New Roman" w:cs="Times New Roman"/>
            <w:sz w:val="24"/>
            <w:szCs w:val="24"/>
          </w:rPr>
          <w:t xml:space="preserve">also </w:t>
        </w:r>
      </w:ins>
      <w:r>
        <w:rPr>
          <w:rFonts w:ascii="Times New Roman" w:eastAsia="Times New Roman" w:hAnsi="Times New Roman" w:cs="Times New Roman"/>
          <w:sz w:val="24"/>
          <w:szCs w:val="24"/>
        </w:rPr>
        <w:t>understand how life experiences affect trainee publishing output, including how identity may intersect with major life upheavals</w:t>
      </w:r>
      <w:del w:id="119" w:author="Freya Rowland" w:date="2022-04-12T17:25:00Z">
        <w:r w:rsidDel="004443E9">
          <w:rPr>
            <w:rFonts w:ascii="Times New Roman" w:eastAsia="Times New Roman" w:hAnsi="Times New Roman" w:cs="Times New Roman"/>
            <w:sz w:val="24"/>
            <w:szCs w:val="24"/>
          </w:rPr>
          <w:delText xml:space="preserve"> and, further</w:delText>
        </w:r>
        <w:commentRangeStart w:id="120"/>
        <w:r w:rsidDel="004443E9">
          <w:rPr>
            <w:rFonts w:ascii="Times New Roman" w:eastAsia="Times New Roman" w:hAnsi="Times New Roman" w:cs="Times New Roman"/>
            <w:sz w:val="24"/>
            <w:szCs w:val="24"/>
          </w:rPr>
          <w:delText xml:space="preserve">, productivity. </w:delText>
        </w:r>
      </w:del>
      <w:ins w:id="121" w:author="Freya Rowland" w:date="2022-04-12T17:25:00Z">
        <w:r w:rsidR="004443E9">
          <w:rPr>
            <w:rFonts w:ascii="Times New Roman" w:eastAsia="Times New Roman" w:hAnsi="Times New Roman" w:cs="Times New Roman"/>
            <w:sz w:val="24"/>
            <w:szCs w:val="24"/>
          </w:rPr>
          <w:t>.</w:t>
        </w:r>
      </w:ins>
    </w:p>
    <w:p w14:paraId="459136B0" w14:textId="53BFEF98" w:rsidR="000851FB" w:rsidDel="00A6175C" w:rsidRDefault="00A6175C">
      <w:pPr>
        <w:spacing w:line="480" w:lineRule="auto"/>
        <w:ind w:firstLine="720"/>
        <w:rPr>
          <w:ins w:id="122" w:author="Ana Clara Fanton" w:date="2022-03-03T15:42:00Z"/>
          <w:del w:id="123" w:author="Kyra Prats" w:date="2022-04-12T11:30:00Z"/>
          <w:rFonts w:ascii="Times New Roman" w:eastAsia="Times New Roman" w:hAnsi="Times New Roman" w:cs="Times New Roman"/>
          <w:sz w:val="24"/>
          <w:szCs w:val="24"/>
        </w:rPr>
      </w:pPr>
      <w:ins w:id="124" w:author="Kyra Prats" w:date="2022-04-12T11:31:00Z">
        <w:r>
          <w:rPr>
            <w:rFonts w:ascii="Times New Roman" w:eastAsia="Times New Roman" w:hAnsi="Times New Roman" w:cs="Times New Roman"/>
            <w:sz w:val="24"/>
            <w:szCs w:val="24"/>
          </w:rPr>
          <w:lastRenderedPageBreak/>
          <w:t xml:space="preserve">We use the stable state ecology framework </w:t>
        </w:r>
        <w:r>
          <w:rPr>
            <w:rFonts w:ascii="Times New Roman" w:eastAsia="Times New Roman" w:hAnsi="Times New Roman" w:cs="Times New Roman"/>
            <w:noProof/>
            <w:sz w:val="24"/>
            <w:szCs w:val="24"/>
          </w:rPr>
          <w:t xml:space="preserve">(Beisner et al. 2003) as an analogy for academia and the impact of the pandemic. </w:t>
        </w:r>
      </w:ins>
      <w:proofErr w:type="gramStart"/>
      <w:ins w:id="125" w:author="Ana Clara Fanton" w:date="2022-03-03T15:42:00Z">
        <w:r w:rsidR="00200568">
          <w:rPr>
            <w:rFonts w:ascii="Times New Roman" w:eastAsia="Times New Roman" w:hAnsi="Times New Roman" w:cs="Times New Roman"/>
            <w:sz w:val="24"/>
            <w:szCs w:val="24"/>
          </w:rPr>
          <w:t>Similar to</w:t>
        </w:r>
        <w:proofErr w:type="gramEnd"/>
        <w:r w:rsidR="00200568">
          <w:rPr>
            <w:rFonts w:ascii="Times New Roman" w:eastAsia="Times New Roman" w:hAnsi="Times New Roman" w:cs="Times New Roman"/>
            <w:sz w:val="24"/>
            <w:szCs w:val="24"/>
          </w:rPr>
          <w:t xml:space="preserve"> an ecosystem</w:t>
        </w:r>
      </w:ins>
      <w:commentRangeEnd w:id="120"/>
      <w:r>
        <w:rPr>
          <w:rStyle w:val="CommentReference"/>
        </w:rPr>
        <w:commentReference w:id="120"/>
      </w:r>
      <w:ins w:id="126" w:author="Ana Clara Fanton" w:date="2022-03-03T15:42:00Z">
        <w:r w:rsidR="00200568">
          <w:rPr>
            <w:rFonts w:ascii="Times New Roman" w:eastAsia="Times New Roman" w:hAnsi="Times New Roman" w:cs="Times New Roman"/>
            <w:sz w:val="24"/>
            <w:szCs w:val="24"/>
          </w:rPr>
          <w:t xml:space="preserve">, academia is comprised of a community of individuals that work </w:t>
        </w:r>
      </w:ins>
      <w:ins w:id="127" w:author="Freya Rowland" w:date="2022-03-24T22:30:00Z">
        <w:r w:rsidR="00200568">
          <w:rPr>
            <w:rFonts w:ascii="Times New Roman" w:eastAsia="Times New Roman" w:hAnsi="Times New Roman" w:cs="Times New Roman"/>
            <w:sz w:val="24"/>
            <w:szCs w:val="24"/>
          </w:rPr>
          <w:t xml:space="preserve">in various roles </w:t>
        </w:r>
      </w:ins>
      <w:ins w:id="128" w:author="Ana Clara Fanton" w:date="2022-03-03T15:42:00Z">
        <w:r w:rsidR="00200568">
          <w:rPr>
            <w:rFonts w:ascii="Times New Roman" w:eastAsia="Times New Roman" w:hAnsi="Times New Roman" w:cs="Times New Roman"/>
            <w:sz w:val="24"/>
            <w:szCs w:val="24"/>
          </w:rPr>
          <w:t xml:space="preserve">and </w:t>
        </w:r>
        <w:del w:id="129" w:author="Freya Rowland" w:date="2022-04-04T16:53:00Z">
          <w:r w:rsidR="00200568" w:rsidDel="00F3733A">
            <w:rPr>
              <w:rFonts w:ascii="Times New Roman" w:eastAsia="Times New Roman" w:hAnsi="Times New Roman" w:cs="Times New Roman"/>
              <w:sz w:val="24"/>
              <w:szCs w:val="24"/>
            </w:rPr>
            <w:delText xml:space="preserve">coexist together </w:delText>
          </w:r>
        </w:del>
        <w:r w:rsidR="00200568">
          <w:rPr>
            <w:rFonts w:ascii="Times New Roman" w:eastAsia="Times New Roman" w:hAnsi="Times New Roman" w:cs="Times New Roman"/>
            <w:sz w:val="24"/>
            <w:szCs w:val="24"/>
          </w:rPr>
          <w:t>function</w:t>
        </w:r>
      </w:ins>
      <w:ins w:id="130" w:author="Freya Rowland" w:date="2022-04-04T16:53:00Z">
        <w:r w:rsidR="00F3733A">
          <w:rPr>
            <w:rFonts w:ascii="Times New Roman" w:eastAsia="Times New Roman" w:hAnsi="Times New Roman" w:cs="Times New Roman"/>
            <w:sz w:val="24"/>
            <w:szCs w:val="24"/>
          </w:rPr>
          <w:t xml:space="preserve"> </w:t>
        </w:r>
      </w:ins>
      <w:ins w:id="131" w:author="Ana Clara Fanton" w:date="2022-03-03T15:42:00Z">
        <w:del w:id="132" w:author="Freya Rowland" w:date="2022-04-04T16:53:00Z">
          <w:r w:rsidR="00200568" w:rsidDel="00F3733A">
            <w:rPr>
              <w:rFonts w:ascii="Times New Roman" w:eastAsia="Times New Roman" w:hAnsi="Times New Roman" w:cs="Times New Roman"/>
              <w:sz w:val="24"/>
              <w:szCs w:val="24"/>
            </w:rPr>
            <w:delText xml:space="preserve">ing </w:delText>
          </w:r>
        </w:del>
        <w:r w:rsidR="00200568">
          <w:rPr>
            <w:rFonts w:ascii="Times New Roman" w:eastAsia="Times New Roman" w:hAnsi="Times New Roman" w:cs="Times New Roman"/>
            <w:sz w:val="24"/>
            <w:szCs w:val="24"/>
          </w:rPr>
          <w:t>as a</w:t>
        </w:r>
      </w:ins>
      <w:ins w:id="133" w:author="Freya Rowland" w:date="2022-04-04T16:53:00Z">
        <w:r w:rsidR="00F3733A">
          <w:rPr>
            <w:rFonts w:ascii="Times New Roman" w:eastAsia="Times New Roman" w:hAnsi="Times New Roman" w:cs="Times New Roman"/>
            <w:sz w:val="24"/>
            <w:szCs w:val="24"/>
          </w:rPr>
          <w:t xml:space="preserve"> </w:t>
        </w:r>
      </w:ins>
      <w:ins w:id="134" w:author="Ana Clara Fanton" w:date="2022-03-03T15:42:00Z">
        <w:del w:id="135" w:author="Freya Rowland" w:date="2022-04-04T16:53:00Z">
          <w:r w:rsidR="00200568" w:rsidDel="00F3733A">
            <w:rPr>
              <w:rFonts w:ascii="Times New Roman" w:eastAsia="Times New Roman" w:hAnsi="Times New Roman" w:cs="Times New Roman"/>
              <w:sz w:val="24"/>
              <w:szCs w:val="24"/>
            </w:rPr>
            <w:delText xml:space="preserve">n </w:delText>
          </w:r>
        </w:del>
        <w:r w:rsidR="00200568">
          <w:rPr>
            <w:rFonts w:ascii="Times New Roman" w:eastAsia="Times New Roman" w:hAnsi="Times New Roman" w:cs="Times New Roman"/>
            <w:sz w:val="24"/>
            <w:szCs w:val="24"/>
          </w:rPr>
          <w:t xml:space="preserve">unit. </w:t>
        </w:r>
      </w:ins>
      <w:ins w:id="136" w:author="Kyra Prats" w:date="2022-03-03T16:13:00Z">
        <w:r w:rsidR="00200568">
          <w:rPr>
            <w:rFonts w:ascii="Times New Roman" w:eastAsia="Times New Roman" w:hAnsi="Times New Roman" w:cs="Times New Roman"/>
            <w:sz w:val="24"/>
            <w:szCs w:val="24"/>
          </w:rPr>
          <w:t xml:space="preserve">Therefore, we can think of academia as an ecosystem that persists under a stable state, but that can be vulnerable to </w:t>
        </w:r>
      </w:ins>
      <w:ins w:id="137" w:author="Kyra Prats" w:date="2022-04-12T11:30:00Z">
        <w:r>
          <w:rPr>
            <w:rFonts w:ascii="Times New Roman" w:eastAsia="Times New Roman" w:hAnsi="Times New Roman" w:cs="Times New Roman"/>
            <w:sz w:val="24"/>
            <w:szCs w:val="24"/>
          </w:rPr>
          <w:t xml:space="preserve">small-scale </w:t>
        </w:r>
      </w:ins>
      <w:ins w:id="138" w:author="Kyra Prats" w:date="2022-04-12T11:18:00Z">
        <w:r w:rsidR="00F05B1E">
          <w:rPr>
            <w:rFonts w:ascii="Times New Roman" w:eastAsia="Times New Roman" w:hAnsi="Times New Roman" w:cs="Times New Roman"/>
            <w:sz w:val="24"/>
            <w:szCs w:val="24"/>
          </w:rPr>
          <w:t>perturbations</w:t>
        </w:r>
      </w:ins>
      <w:ins w:id="139" w:author="Kyra Prats" w:date="2022-04-12T11:24:00Z">
        <w:r w:rsidR="008E01E2">
          <w:rPr>
            <w:rFonts w:ascii="Times New Roman" w:eastAsia="Times New Roman" w:hAnsi="Times New Roman" w:cs="Times New Roman"/>
            <w:sz w:val="24"/>
            <w:szCs w:val="24"/>
          </w:rPr>
          <w:t xml:space="preserve"> and </w:t>
        </w:r>
      </w:ins>
      <w:ins w:id="140" w:author="Kyra Prats" w:date="2022-04-12T11:30:00Z">
        <w:r>
          <w:rPr>
            <w:rFonts w:ascii="Times New Roman" w:eastAsia="Times New Roman" w:hAnsi="Times New Roman" w:cs="Times New Roman"/>
            <w:sz w:val="24"/>
            <w:szCs w:val="24"/>
          </w:rPr>
          <w:t xml:space="preserve">larger-scale </w:t>
        </w:r>
      </w:ins>
      <w:ins w:id="141" w:author="Kyra Prats" w:date="2022-04-12T11:24:00Z">
        <w:r w:rsidR="008E01E2">
          <w:rPr>
            <w:rFonts w:ascii="Times New Roman" w:eastAsia="Times New Roman" w:hAnsi="Times New Roman" w:cs="Times New Roman"/>
            <w:sz w:val="24"/>
            <w:szCs w:val="24"/>
          </w:rPr>
          <w:t>disturbances</w:t>
        </w:r>
      </w:ins>
      <w:ins w:id="142" w:author="Kyra Prats" w:date="2022-03-03T16:13:00Z">
        <w:r w:rsidR="00200568">
          <w:rPr>
            <w:rFonts w:ascii="Times New Roman" w:eastAsia="Times New Roman" w:hAnsi="Times New Roman" w:cs="Times New Roman"/>
            <w:sz w:val="24"/>
            <w:szCs w:val="24"/>
          </w:rPr>
          <w:t>.</w:t>
        </w:r>
      </w:ins>
      <w:ins w:id="143" w:author="Kyra Prats" w:date="2022-04-12T11:24:00Z">
        <w:r w:rsidR="008E01E2">
          <w:rPr>
            <w:rFonts w:ascii="Times New Roman" w:eastAsia="Times New Roman" w:hAnsi="Times New Roman" w:cs="Times New Roman"/>
            <w:sz w:val="24"/>
            <w:szCs w:val="24"/>
          </w:rPr>
          <w:t xml:space="preserve"> </w:t>
        </w:r>
      </w:ins>
    </w:p>
    <w:p w14:paraId="6EEBE14A" w14:textId="4A652C89" w:rsidR="000851FB" w:rsidDel="00A6175C" w:rsidRDefault="00200568">
      <w:pPr>
        <w:spacing w:line="480" w:lineRule="auto"/>
        <w:ind w:firstLine="720"/>
        <w:rPr>
          <w:del w:id="144" w:author="Kyra Prats" w:date="2022-04-12T11:37:00Z"/>
          <w:rFonts w:ascii="Times New Roman" w:eastAsia="Times New Roman" w:hAnsi="Times New Roman" w:cs="Times New Roman"/>
          <w:sz w:val="24"/>
          <w:szCs w:val="24"/>
        </w:rPr>
      </w:pPr>
      <w:ins w:id="145" w:author="Freya Rowland" w:date="2022-03-24T22:31:00Z">
        <w:del w:id="146" w:author="Kyra Prats" w:date="2022-04-12T11:31:00Z">
          <w:r w:rsidDel="00A6175C">
            <w:rPr>
              <w:rFonts w:ascii="Times New Roman" w:eastAsia="Times New Roman" w:hAnsi="Times New Roman" w:cs="Times New Roman"/>
              <w:sz w:val="24"/>
              <w:szCs w:val="24"/>
            </w:rPr>
            <w:delText>perturbations</w:delText>
          </w:r>
        </w:del>
      </w:ins>
      <w:ins w:id="147" w:author="Freya Rowland" w:date="2022-03-26T19:01:00Z">
        <w:del w:id="148" w:author="Kyra Prats" w:date="2022-04-12T11:16:00Z">
          <w:r w:rsidDel="00522398">
            <w:rPr>
              <w:rFonts w:ascii="Times New Roman" w:eastAsia="Times New Roman" w:hAnsi="Times New Roman" w:cs="Times New Roman"/>
              <w:sz w:val="24"/>
              <w:szCs w:val="24"/>
            </w:rPr>
            <w:delText>s</w:delText>
          </w:r>
        </w:del>
      </w:ins>
      <w:ins w:id="149" w:author="Freya Rowland" w:date="2022-04-04T16:56:00Z">
        <w:del w:id="150" w:author="Kyra Prats" w:date="2022-04-12T11:32:00Z">
          <w:r w:rsidR="00F3733A" w:rsidDel="00A6175C">
            <w:rPr>
              <w:rFonts w:ascii="Times New Roman" w:eastAsia="Times New Roman" w:hAnsi="Times New Roman" w:cs="Times New Roman"/>
              <w:sz w:val="24"/>
              <w:szCs w:val="24"/>
            </w:rPr>
            <w:delText xml:space="preserve"> </w:delText>
          </w:r>
        </w:del>
      </w:ins>
      <w:moveFromRangeStart w:id="151" w:author="Kyra Prats" w:date="2022-04-12T11:32:00Z" w:name="move100655581"/>
      <w:moveFrom w:id="152" w:author="Kyra Prats" w:date="2022-04-12T11:32:00Z">
        <w:r w:rsidR="00893ABD" w:rsidDel="00A6175C">
          <w:rPr>
            <w:rFonts w:ascii="Times New Roman" w:eastAsia="Times New Roman" w:hAnsi="Times New Roman" w:cs="Times New Roman"/>
            <w:noProof/>
            <w:sz w:val="24"/>
            <w:szCs w:val="24"/>
          </w:rPr>
          <w:t>(Beisner et al. 2003)</w:t>
        </w:r>
        <w:ins w:id="153" w:author="Freya Rowland" w:date="2022-04-04T16:57:00Z">
          <w:r w:rsidR="00000D03" w:rsidDel="00A6175C">
            <w:rPr>
              <w:rFonts w:ascii="Times New Roman" w:eastAsia="Times New Roman" w:hAnsi="Times New Roman" w:cs="Times New Roman"/>
              <w:sz w:val="24"/>
              <w:szCs w:val="24"/>
            </w:rPr>
            <w:t xml:space="preserve">. </w:t>
          </w:r>
        </w:ins>
      </w:moveFrom>
      <w:moveFromRangeEnd w:id="151"/>
      <w:ins w:id="154" w:author="Freya Rowland" w:date="2022-03-26T19:01:00Z">
        <w:r>
          <w:rPr>
            <w:rFonts w:ascii="Times New Roman" w:eastAsia="Times New Roman" w:hAnsi="Times New Roman" w:cs="Times New Roman"/>
            <w:sz w:val="24"/>
            <w:szCs w:val="24"/>
          </w:rPr>
          <w:t>A disturbance in the ecological framework is defined as a relatively discrete event “that disrupts the structure of an ecosystem, community, or population, and changes resource availability or the physical environment”</w:t>
        </w:r>
      </w:ins>
      <w:ins w:id="155" w:author="Freya Rowland" w:date="2022-04-04T16:57:00Z">
        <w:r w:rsidR="00000D03">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(White and Pickett 1985)</w:t>
      </w:r>
      <w:ins w:id="156" w:author="Kyra Prats" w:date="2022-04-12T11:32:00Z">
        <w:r w:rsidR="00A6175C">
          <w:rPr>
            <w:rFonts w:ascii="Times New Roman" w:eastAsia="Times New Roman" w:hAnsi="Times New Roman" w:cs="Times New Roman"/>
            <w:noProof/>
            <w:sz w:val="24"/>
            <w:szCs w:val="24"/>
          </w:rPr>
          <w:t xml:space="preserve"> and, thus, can alter the state of the ecosystem </w:t>
        </w:r>
      </w:ins>
      <w:moveToRangeStart w:id="157" w:author="Kyra Prats" w:date="2022-04-12T11:32:00Z" w:name="move100655581"/>
      <w:moveTo w:id="158" w:author="Kyra Prats" w:date="2022-04-12T11:32:00Z">
        <w:r w:rsidR="00A6175C">
          <w:rPr>
            <w:rFonts w:ascii="Times New Roman" w:eastAsia="Times New Roman" w:hAnsi="Times New Roman" w:cs="Times New Roman"/>
            <w:noProof/>
            <w:sz w:val="24"/>
            <w:szCs w:val="24"/>
          </w:rPr>
          <w:t>(Beisner et al. 2003)</w:t>
        </w:r>
        <w:r w:rsidR="00A6175C">
          <w:rPr>
            <w:rFonts w:ascii="Times New Roman" w:eastAsia="Times New Roman" w:hAnsi="Times New Roman" w:cs="Times New Roman"/>
            <w:sz w:val="24"/>
            <w:szCs w:val="24"/>
          </w:rPr>
          <w:t xml:space="preserve">. </w:t>
        </w:r>
      </w:moveTo>
      <w:moveToRangeEnd w:id="157"/>
      <w:del w:id="159" w:author="Freya Rowland" w:date="2022-04-04T16:57:00Z">
        <w:r w:rsidR="00000D03" w:rsidDel="00000D03">
          <w:rPr>
            <w:rFonts w:ascii="Times New Roman" w:eastAsia="Times New Roman" w:hAnsi="Times New Roman" w:cs="Times New Roman"/>
            <w:sz w:val="24"/>
            <w:szCs w:val="24"/>
          </w:rPr>
          <w:delText>W</w:delText>
        </w:r>
      </w:del>
      <w:ins w:id="160" w:author="Freya Rowland" w:date="2022-04-04T16:57:00Z">
        <w:del w:id="161" w:author="Kyra Prats" w:date="2022-04-12T11:33:00Z">
          <w:r w:rsidR="00000D03" w:rsidDel="00A6175C">
            <w:rPr>
              <w:rFonts w:ascii="Times New Roman" w:eastAsia="Times New Roman" w:hAnsi="Times New Roman" w:cs="Times New Roman"/>
              <w:sz w:val="24"/>
              <w:szCs w:val="24"/>
            </w:rPr>
            <w:delText>.</w:delText>
          </w:r>
        </w:del>
      </w:ins>
      <w:ins w:id="162" w:author="Freya Rowland" w:date="2022-03-26T19:01:00Z">
        <w:del w:id="163" w:author="Kyra Prats" w:date="2022-04-12T11:33:00Z">
          <w:r w:rsidDel="00A6175C">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We argue t</w:t>
        </w:r>
      </w:ins>
      <w:ins w:id="164" w:author="Kyra Prats" w:date="2022-03-16T14:07:00Z">
        <w:del w:id="165" w:author="Freya Rowland" w:date="2022-03-26T19:01:00Z">
          <w:r>
            <w:rPr>
              <w:rFonts w:ascii="Times New Roman" w:eastAsia="Times New Roman" w:hAnsi="Times New Roman" w:cs="Times New Roman"/>
              <w:sz w:val="24"/>
              <w:szCs w:val="24"/>
            </w:rPr>
            <w:delText>T</w:delText>
          </w:r>
        </w:del>
        <w:r>
          <w:rPr>
            <w:rFonts w:ascii="Times New Roman" w:eastAsia="Times New Roman" w:hAnsi="Times New Roman" w:cs="Times New Roman"/>
            <w:sz w:val="24"/>
            <w:szCs w:val="24"/>
          </w:rPr>
          <w:t xml:space="preserve">he pandemic </w:t>
        </w:r>
        <w:del w:id="166" w:author="Freya Rowland" w:date="2022-03-26T19:36:00Z">
          <w:r>
            <w:rPr>
              <w:rFonts w:ascii="Times New Roman" w:eastAsia="Times New Roman" w:hAnsi="Times New Roman" w:cs="Times New Roman"/>
              <w:sz w:val="24"/>
              <w:szCs w:val="24"/>
            </w:rPr>
            <w:delText xml:space="preserve">has been so disruptive that it </w:delText>
          </w:r>
        </w:del>
        <w:r>
          <w:rPr>
            <w:rFonts w:ascii="Times New Roman" w:eastAsia="Times New Roman" w:hAnsi="Times New Roman" w:cs="Times New Roman"/>
            <w:sz w:val="24"/>
            <w:szCs w:val="24"/>
          </w:rPr>
          <w:t xml:space="preserve">can be thought of as a major </w:t>
        </w:r>
        <w:del w:id="167" w:author="Freya Rowland" w:date="2022-03-24T22:31:00Z">
          <w:r w:rsidRPr="004C729A">
            <w:rPr>
              <w:rFonts w:ascii="Times New Roman" w:eastAsia="Times New Roman" w:hAnsi="Times New Roman" w:cs="Times New Roman"/>
              <w:sz w:val="24"/>
              <w:szCs w:val="24"/>
              <w:highlight w:val="yellow"/>
              <w:rPrChange w:id="168" w:author="Kyra Prats" w:date="2022-04-06T11:43:00Z">
                <w:rPr>
                  <w:rFonts w:ascii="Times New Roman" w:eastAsia="Times New Roman" w:hAnsi="Times New Roman" w:cs="Times New Roman"/>
                  <w:sz w:val="24"/>
                  <w:szCs w:val="24"/>
                </w:rPr>
              </w:rPrChange>
            </w:rPr>
            <w:delText xml:space="preserve">shift to the </w:delText>
          </w:r>
        </w:del>
        <w:r w:rsidRPr="004C729A">
          <w:rPr>
            <w:rFonts w:ascii="Times New Roman" w:eastAsia="Times New Roman" w:hAnsi="Times New Roman" w:cs="Times New Roman"/>
            <w:sz w:val="24"/>
            <w:szCs w:val="24"/>
            <w:highlight w:val="yellow"/>
            <w:rPrChange w:id="169" w:author="Kyra Prats" w:date="2022-04-06T11:43:00Z">
              <w:rPr>
                <w:rFonts w:ascii="Times New Roman" w:eastAsia="Times New Roman" w:hAnsi="Times New Roman" w:cs="Times New Roman"/>
                <w:sz w:val="24"/>
                <w:szCs w:val="24"/>
              </w:rPr>
            </w:rPrChange>
          </w:rPr>
          <w:t xml:space="preserve">disturbance </w:t>
        </w:r>
        <w:r>
          <w:rPr>
            <w:rFonts w:ascii="Times New Roman" w:eastAsia="Times New Roman" w:hAnsi="Times New Roman" w:cs="Times New Roman"/>
            <w:sz w:val="24"/>
            <w:szCs w:val="24"/>
          </w:rPr>
          <w:t xml:space="preserve">of the academic ecosystem. </w:t>
        </w:r>
      </w:ins>
      <w:ins w:id="170" w:author="Freya Rowland" w:date="2022-03-26T19:36:00Z">
        <w:r>
          <w:rPr>
            <w:rFonts w:ascii="Times New Roman" w:eastAsia="Times New Roman" w:hAnsi="Times New Roman" w:cs="Times New Roman"/>
            <w:sz w:val="24"/>
            <w:szCs w:val="24"/>
          </w:rPr>
          <w:t>It</w:t>
        </w:r>
      </w:ins>
      <w:ins w:id="171" w:author="Kyra Prats" w:date="2022-03-16T14:07:00Z">
        <w:del w:id="172" w:author="Freya Rowland" w:date="2022-03-26T19:36:00Z">
          <w:r>
            <w:rPr>
              <w:rFonts w:ascii="Times New Roman" w:eastAsia="Times New Roman" w:hAnsi="Times New Roman" w:cs="Times New Roman"/>
              <w:sz w:val="24"/>
              <w:szCs w:val="24"/>
            </w:rPr>
            <w:delText>The pandemic</w:delText>
          </w:r>
        </w:del>
      </w:ins>
      <w:r>
        <w:rPr>
          <w:rFonts w:ascii="Times New Roman" w:eastAsia="Times New Roman" w:hAnsi="Times New Roman" w:cs="Times New Roman"/>
          <w:sz w:val="24"/>
          <w:szCs w:val="24"/>
        </w:rPr>
        <w:t xml:space="preserve"> introduced new challenges to </w:t>
      </w:r>
      <w:ins w:id="173" w:author="Ana Clara Fanton" w:date="2022-03-07T14:03:00Z">
        <w:r>
          <w:rPr>
            <w:rFonts w:ascii="Times New Roman" w:eastAsia="Times New Roman" w:hAnsi="Times New Roman" w:cs="Times New Roman"/>
            <w:sz w:val="24"/>
            <w:szCs w:val="24"/>
          </w:rPr>
          <w:t>academic work</w:t>
        </w:r>
      </w:ins>
      <w:del w:id="174" w:author="Ana Clara Fanton" w:date="2022-03-07T14:03:00Z">
        <w:r>
          <w:rPr>
            <w:rFonts w:ascii="Times New Roman" w:eastAsia="Times New Roman" w:hAnsi="Times New Roman" w:cs="Times New Roman"/>
            <w:sz w:val="24"/>
            <w:szCs w:val="24"/>
          </w:rPr>
          <w:delText>writing process</w:delText>
        </w:r>
      </w:del>
      <w:r>
        <w:rPr>
          <w:rFonts w:ascii="Times New Roman" w:eastAsia="Times New Roman" w:hAnsi="Times New Roman" w:cs="Times New Roman"/>
          <w:sz w:val="24"/>
          <w:szCs w:val="24"/>
        </w:rPr>
        <w:t xml:space="preserve"> that impacted certain groups more than others</w:t>
      </w:r>
      <w:ins w:id="175" w:author="Freya Rowland" w:date="2022-04-04T16:58:00Z">
        <w:r w:rsidR="00000D03">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(Myers et al. 2020)</w:t>
      </w:r>
      <w:r>
        <w:rPr>
          <w:rFonts w:ascii="Times New Roman" w:eastAsia="Times New Roman" w:hAnsi="Times New Roman" w:cs="Times New Roman"/>
          <w:sz w:val="24"/>
          <w:szCs w:val="24"/>
        </w:rPr>
        <w:t>.</w:t>
      </w:r>
      <w:ins w:id="176" w:author="Kyra Prats" w:date="2022-03-03T16:56:00Z">
        <w:r>
          <w:rPr>
            <w:rFonts w:ascii="Times New Roman" w:eastAsia="Times New Roman" w:hAnsi="Times New Roman" w:cs="Times New Roman"/>
            <w:sz w:val="24"/>
            <w:szCs w:val="24"/>
          </w:rPr>
          <w:t xml:space="preserve"> </w:t>
        </w:r>
      </w:ins>
      <w:ins w:id="177" w:author="Freya Rowland" w:date="2022-03-26T19:37:00Z">
        <w:r>
          <w:rPr>
            <w:rFonts w:ascii="Times New Roman" w:eastAsia="Times New Roman" w:hAnsi="Times New Roman" w:cs="Times New Roman"/>
            <w:sz w:val="24"/>
            <w:szCs w:val="24"/>
          </w:rPr>
          <w:t>Furthermore</w:t>
        </w:r>
      </w:ins>
      <w:ins w:id="178" w:author="Kyra Prats" w:date="2022-03-03T16:56:00Z">
        <w:del w:id="179" w:author="Freya Rowland" w:date="2022-03-26T19:37:00Z">
          <w:r>
            <w:rPr>
              <w:rFonts w:ascii="Times New Roman" w:eastAsia="Times New Roman" w:hAnsi="Times New Roman" w:cs="Times New Roman"/>
              <w:sz w:val="24"/>
              <w:szCs w:val="24"/>
            </w:rPr>
            <w:delText>In introducing new challenges to the academic ecosystem</w:delText>
          </w:r>
        </w:del>
        <w:r>
          <w:rPr>
            <w:rFonts w:ascii="Times New Roman" w:eastAsia="Times New Roman" w:hAnsi="Times New Roman" w:cs="Times New Roman"/>
            <w:sz w:val="24"/>
            <w:szCs w:val="24"/>
          </w:rPr>
          <w:t xml:space="preserve">, the pandemic has amplified the unjust differences that currently exist within academia that were perhaps more difficult to discern prior to the pandemic. </w:t>
        </w:r>
      </w:ins>
      <w:commentRangeStart w:id="180"/>
      <w:del w:id="181" w:author="Kyra Prats" w:date="2022-04-12T11:36:00Z">
        <w:r w:rsidDel="00A6175C">
          <w:rPr>
            <w:rFonts w:ascii="Times New Roman" w:eastAsia="Times New Roman" w:hAnsi="Times New Roman" w:cs="Times New Roman"/>
            <w:sz w:val="24"/>
            <w:szCs w:val="24"/>
          </w:rPr>
          <w:delText>Th</w:delText>
        </w:r>
      </w:del>
      <w:del w:id="182" w:author="Kyra Prats" w:date="2022-03-03T17:03:00Z">
        <w:r>
          <w:rPr>
            <w:rFonts w:ascii="Times New Roman" w:eastAsia="Times New Roman" w:hAnsi="Times New Roman" w:cs="Times New Roman"/>
            <w:sz w:val="24"/>
            <w:szCs w:val="24"/>
          </w:rPr>
          <w:delText>e</w:delText>
        </w:r>
      </w:del>
      <w:del w:id="183" w:author="Kyra Prats" w:date="2022-04-12T11:36:00Z">
        <w:r w:rsidDel="00A6175C">
          <w:rPr>
            <w:rFonts w:ascii="Times New Roman" w:eastAsia="Times New Roman" w:hAnsi="Times New Roman" w:cs="Times New Roman"/>
            <w:sz w:val="24"/>
            <w:szCs w:val="24"/>
          </w:rPr>
          <w:delText xml:space="preserve"> pandemic not only provides an opportunity to examine how major life disruptions differentially affect trainees, but also represents a substantial disturbance</w:delText>
        </w:r>
      </w:del>
      <w:ins w:id="184" w:author="Freya Rowland" w:date="2022-04-04T17:00:00Z">
        <w:del w:id="185" w:author="Kyra Prats" w:date="2022-04-12T11:36:00Z">
          <w:r w:rsidR="00000D03" w:rsidDel="00A6175C">
            <w:rPr>
              <w:rFonts w:ascii="Times New Roman" w:eastAsia="Times New Roman" w:hAnsi="Times New Roman" w:cs="Times New Roman"/>
              <w:sz w:val="24"/>
              <w:szCs w:val="24"/>
            </w:rPr>
            <w:delText xml:space="preserve"> </w:delText>
          </w:r>
        </w:del>
      </w:ins>
      <w:del w:id="186" w:author="Kyra Prats" w:date="2022-04-12T11:36:00Z">
        <w:r w:rsidR="00893ABD" w:rsidDel="00A6175C">
          <w:rPr>
            <w:rFonts w:ascii="Times New Roman" w:eastAsia="Times New Roman" w:hAnsi="Times New Roman" w:cs="Times New Roman"/>
            <w:noProof/>
            <w:sz w:val="24"/>
            <w:szCs w:val="24"/>
          </w:rPr>
          <w:delText>(Johnson et al. 2020)</w:delText>
        </w:r>
      </w:del>
      <w:ins w:id="187" w:author="Freya Rowland" w:date="2022-04-04T17:00:00Z">
        <w:del w:id="188" w:author="Kyra Prats" w:date="2022-04-12T11:36:00Z">
          <w:r w:rsidR="00000D03" w:rsidDel="00A6175C">
            <w:rPr>
              <w:rFonts w:ascii="Times New Roman" w:eastAsia="Times New Roman" w:hAnsi="Times New Roman" w:cs="Times New Roman"/>
              <w:sz w:val="24"/>
              <w:szCs w:val="24"/>
            </w:rPr>
            <w:delText xml:space="preserve">, </w:delText>
          </w:r>
        </w:del>
      </w:ins>
      <w:ins w:id="189" w:author="Freya Rowland" w:date="2022-04-04T17:01:00Z">
        <w:del w:id="190" w:author="Kyra Prats" w:date="2022-04-12T11:36:00Z">
          <w:r w:rsidR="00000D03" w:rsidDel="00A6175C">
            <w:rPr>
              <w:rFonts w:ascii="Times New Roman" w:eastAsia="Times New Roman" w:hAnsi="Times New Roman" w:cs="Times New Roman"/>
              <w:sz w:val="24"/>
              <w:szCs w:val="24"/>
            </w:rPr>
            <w:delText>of</w:delText>
          </w:r>
        </w:del>
      </w:ins>
      <w:del w:id="191" w:author="Kyra Prats" w:date="2022-04-12T11:36:00Z">
        <w:r w:rsidDel="00A6175C">
          <w:rPr>
            <w:rFonts w:ascii="Times New Roman" w:eastAsia="Times New Roman" w:hAnsi="Times New Roman" w:cs="Times New Roman"/>
            <w:sz w:val="24"/>
            <w:szCs w:val="24"/>
          </w:rPr>
          <w:delText>to the academic ‘ecosystem’ (</w:delText>
        </w:r>
        <w:r w:rsidDel="00A6175C">
          <w:rPr>
            <w:rFonts w:ascii="Times New Roman" w:eastAsia="Times New Roman" w:hAnsi="Times New Roman" w:cs="Times New Roman"/>
            <w:b/>
            <w:sz w:val="24"/>
            <w:szCs w:val="24"/>
          </w:rPr>
          <w:delText>Fig. 1</w:delText>
        </w:r>
        <w:r w:rsidDel="00A6175C">
          <w:rPr>
            <w:rFonts w:ascii="Times New Roman" w:eastAsia="Times New Roman" w:hAnsi="Times New Roman" w:cs="Times New Roman"/>
            <w:sz w:val="24"/>
            <w:szCs w:val="24"/>
          </w:rPr>
          <w:delText>).</w:delText>
        </w:r>
      </w:del>
      <w:commentRangeEnd w:id="180"/>
      <w:ins w:id="192" w:author="Freya Rowland" w:date="2022-03-26T19:37:00Z">
        <w:del w:id="193" w:author="Kyra Prats" w:date="2022-04-12T11:36:00Z">
          <w:r w:rsidDel="00A6175C">
            <w:commentReference w:id="180"/>
          </w:r>
          <w:commentRangeStart w:id="194"/>
          <w:r w:rsidDel="00A6175C">
            <w:rPr>
              <w:rFonts w:ascii="Times New Roman" w:eastAsia="Times New Roman" w:hAnsi="Times New Roman" w:cs="Times New Roman"/>
              <w:sz w:val="24"/>
              <w:szCs w:val="24"/>
            </w:rPr>
            <w:delText xml:space="preserve"> </w:delText>
          </w:r>
        </w:del>
      </w:ins>
      <w:commentRangeStart w:id="195"/>
      <w:commentRangeEnd w:id="195"/>
      <w:del w:id="196" w:author="Kyra Prats" w:date="2022-04-12T11:36:00Z">
        <w:r w:rsidDel="00A6175C">
          <w:commentReference w:id="195"/>
        </w:r>
        <w:commentRangeEnd w:id="194"/>
        <w:r w:rsidDel="00A6175C">
          <w:commentReference w:id="194"/>
        </w:r>
      </w:del>
    </w:p>
    <w:p w14:paraId="266A4E8D" w14:textId="77777777" w:rsidR="00A6175C" w:rsidRDefault="00A6175C" w:rsidP="00A6175C">
      <w:pPr>
        <w:spacing w:line="480" w:lineRule="auto"/>
        <w:ind w:firstLine="720"/>
        <w:rPr>
          <w:ins w:id="197" w:author="Kyra Prats" w:date="2022-04-12T11:37:00Z"/>
          <w:rFonts w:ascii="Times New Roman" w:eastAsia="Times New Roman" w:hAnsi="Times New Roman" w:cs="Times New Roman"/>
          <w:sz w:val="24"/>
          <w:szCs w:val="24"/>
        </w:rPr>
      </w:pPr>
    </w:p>
    <w:p w14:paraId="6A2ECE8A" w14:textId="248D7B8C" w:rsidR="000851FB" w:rsidRDefault="00200568">
      <w:pPr>
        <w:spacing w:line="480" w:lineRule="auto"/>
        <w:rPr>
          <w:rFonts w:ascii="Times New Roman" w:eastAsia="Times New Roman" w:hAnsi="Times New Roman" w:cs="Times New Roman"/>
          <w:sz w:val="24"/>
          <w:szCs w:val="24"/>
        </w:rPr>
        <w:pPrChange w:id="198" w:author="Kyra Prats" w:date="2022-04-12T11:37:00Z">
          <w:pPr>
            <w:spacing w:line="480" w:lineRule="auto"/>
            <w:ind w:firstLine="720"/>
          </w:pPr>
        </w:pPrChange>
      </w:pPr>
      <w:ins w:id="199" w:author="Yara Alshwairikh" w:date="2022-02-23T19:07:00Z">
        <w:del w:id="200" w:author="Kyra Prats" w:date="2022-04-12T11:27:00Z">
          <w:r w:rsidDel="008E01E2">
            <w:rPr>
              <w:rFonts w:ascii="Times New Roman" w:eastAsia="Times New Roman" w:hAnsi="Times New Roman" w:cs="Times New Roman"/>
              <w:sz w:val="24"/>
              <w:szCs w:val="24"/>
            </w:rPr>
            <w:delText>Within the current state of the academic ecosystem</w:delText>
          </w:r>
        </w:del>
      </w:ins>
      <w:ins w:id="201" w:author="Freya Rowland" w:date="2022-03-24T22:33:00Z">
        <w:del w:id="202" w:author="Kyra Prats" w:date="2022-04-12T11:27:00Z">
          <w:r w:rsidDel="008E01E2">
            <w:rPr>
              <w:rFonts w:ascii="Times New Roman" w:eastAsia="Times New Roman" w:hAnsi="Times New Roman" w:cs="Times New Roman"/>
              <w:sz w:val="24"/>
              <w:szCs w:val="24"/>
            </w:rPr>
            <w:delText xml:space="preserve"> state</w:delText>
          </w:r>
        </w:del>
      </w:ins>
      <w:ins w:id="203" w:author="Yara Alshwairikh" w:date="2022-02-23T19:07:00Z">
        <w:del w:id="204" w:author="Kyra Prats" w:date="2022-04-12T11:27:00Z">
          <w:r w:rsidDel="008E01E2">
            <w:rPr>
              <w:rFonts w:ascii="Times New Roman" w:eastAsia="Times New Roman" w:hAnsi="Times New Roman" w:cs="Times New Roman"/>
              <w:sz w:val="24"/>
              <w:szCs w:val="24"/>
            </w:rPr>
            <w:delText>, the main metric of success is publications and grants</w:delText>
          </w:r>
        </w:del>
      </w:ins>
      <w:ins w:id="205" w:author="Freya Rowland" w:date="2022-04-04T17:02:00Z">
        <w:del w:id="206" w:author="Kyra Prats" w:date="2022-04-12T11:27:00Z">
          <w:r w:rsidR="00DB0160" w:rsidDel="008E01E2">
            <w:rPr>
              <w:rFonts w:ascii="Times New Roman" w:eastAsia="Times New Roman" w:hAnsi="Times New Roman" w:cs="Times New Roman"/>
              <w:sz w:val="24"/>
              <w:szCs w:val="24"/>
            </w:rPr>
            <w:delText xml:space="preserve"> </w:delText>
          </w:r>
        </w:del>
      </w:ins>
      <w:del w:id="207" w:author="Kyra Prats" w:date="2022-04-12T11:27:00Z">
        <w:r w:rsidR="00893ABD" w:rsidDel="008E01E2">
          <w:rPr>
            <w:rFonts w:ascii="Times New Roman" w:eastAsia="Times New Roman" w:hAnsi="Times New Roman" w:cs="Times New Roman"/>
            <w:noProof/>
            <w:sz w:val="24"/>
            <w:szCs w:val="24"/>
          </w:rPr>
          <w:delText>(Ravenscroft et al. 2017)</w:delText>
        </w:r>
      </w:del>
      <w:ins w:id="208" w:author="Freya Rowland" w:date="2022-04-04T17:02:00Z">
        <w:del w:id="209" w:author="Kyra Prats" w:date="2022-04-12T11:27:00Z">
          <w:r w:rsidR="00DB0160" w:rsidDel="008E01E2">
            <w:rPr>
              <w:rFonts w:ascii="Times New Roman" w:eastAsia="Times New Roman" w:hAnsi="Times New Roman" w:cs="Times New Roman"/>
              <w:sz w:val="24"/>
              <w:szCs w:val="24"/>
            </w:rPr>
            <w:delText>.</w:delText>
          </w:r>
        </w:del>
      </w:ins>
      <w:ins w:id="210" w:author="Yara Alshwairikh" w:date="2022-02-23T19:07:00Z">
        <w:del w:id="211" w:author="Kyra Prats" w:date="2022-04-12T11:27:00Z">
          <w:r w:rsidDel="008E01E2">
            <w:rPr>
              <w:rFonts w:ascii="Times New Roman" w:eastAsia="Times New Roman" w:hAnsi="Times New Roman" w:cs="Times New Roman"/>
              <w:sz w:val="24"/>
              <w:szCs w:val="24"/>
            </w:rPr>
            <w:delText xml:space="preserve"> There have been multiple internal calls for </w:delText>
          </w:r>
        </w:del>
        <w:del w:id="212" w:author="Kyra Prats" w:date="2022-04-12T11:20:00Z">
          <w:r w:rsidDel="00F05B1E">
            <w:rPr>
              <w:rFonts w:ascii="Times New Roman" w:eastAsia="Times New Roman" w:hAnsi="Times New Roman" w:cs="Times New Roman"/>
              <w:sz w:val="24"/>
              <w:szCs w:val="24"/>
            </w:rPr>
            <w:delText>shifts</w:delText>
          </w:r>
        </w:del>
        <w:del w:id="213" w:author="Kyra Prats" w:date="2022-04-12T11:27:00Z">
          <w:r w:rsidDel="008E01E2">
            <w:rPr>
              <w:rFonts w:ascii="Times New Roman" w:eastAsia="Times New Roman" w:hAnsi="Times New Roman" w:cs="Times New Roman"/>
              <w:sz w:val="24"/>
              <w:szCs w:val="24"/>
            </w:rPr>
            <w:delText xml:space="preserve"> to the academic ecosystem, particularly </w:delText>
          </w:r>
        </w:del>
      </w:ins>
      <w:ins w:id="214" w:author="Freya Rowland" w:date="2022-03-24T22:34:00Z">
        <w:del w:id="215" w:author="Kyra Prats" w:date="2022-04-12T11:27:00Z">
          <w:r w:rsidDel="008E01E2">
            <w:rPr>
              <w:rFonts w:ascii="Times New Roman" w:eastAsia="Times New Roman" w:hAnsi="Times New Roman" w:cs="Times New Roman"/>
              <w:sz w:val="24"/>
              <w:szCs w:val="24"/>
            </w:rPr>
            <w:delText xml:space="preserve">for being held </w:delText>
          </w:r>
        </w:del>
      </w:ins>
      <w:ins w:id="216" w:author="Yara Alshwairikh" w:date="2022-02-23T19:07:00Z">
        <w:del w:id="217" w:author="Kyra Prats" w:date="2022-04-12T11:27:00Z">
          <w:r w:rsidDel="008E01E2">
            <w:rPr>
              <w:rFonts w:ascii="Times New Roman" w:eastAsia="Times New Roman" w:hAnsi="Times New Roman" w:cs="Times New Roman"/>
              <w:sz w:val="24"/>
              <w:szCs w:val="24"/>
            </w:rPr>
            <w:delText xml:space="preserve">with how we need </w:delText>
          </w:r>
        </w:del>
      </w:ins>
      <w:del w:id="218" w:author="Kyra Prats" w:date="2022-04-12T11:27:00Z">
        <w:r w:rsidR="00893ABD" w:rsidDel="008E01E2">
          <w:rPr>
            <w:rFonts w:ascii="Times New Roman" w:eastAsia="Times New Roman" w:hAnsi="Times New Roman" w:cs="Times New Roman"/>
            <w:noProof/>
            <w:sz w:val="24"/>
            <w:szCs w:val="24"/>
          </w:rPr>
          <w:delText>(Montgomery 2021)</w:delText>
        </w:r>
      </w:del>
      <w:ins w:id="219" w:author="Freya Rowland" w:date="2022-04-04T17:05:00Z">
        <w:del w:id="220" w:author="Kyra Prats" w:date="2022-04-12T11:27:00Z">
          <w:r w:rsidR="00DB0160" w:rsidDel="008E01E2">
            <w:rPr>
              <w:rFonts w:ascii="Times New Roman" w:eastAsia="Times New Roman" w:hAnsi="Times New Roman" w:cs="Times New Roman"/>
              <w:sz w:val="24"/>
              <w:szCs w:val="24"/>
            </w:rPr>
            <w:delText xml:space="preserve"> </w:delText>
          </w:r>
        </w:del>
      </w:ins>
      <w:ins w:id="221" w:author="Yara Alshwairikh" w:date="2022-02-23T19:07:00Z">
        <w:del w:id="222" w:author="Kyra Prats" w:date="2022-04-12T11:27:00Z">
          <w:r w:rsidDel="008E01E2">
            <w:rPr>
              <w:rFonts w:ascii="Times New Roman" w:eastAsia="Times New Roman" w:hAnsi="Times New Roman" w:cs="Times New Roman"/>
              <w:sz w:val="24"/>
              <w:szCs w:val="24"/>
            </w:rPr>
            <w:delText xml:space="preserve"> prioritize equity for our community members </w:delText>
          </w:r>
        </w:del>
      </w:ins>
      <w:del w:id="223" w:author="Kyra Prats" w:date="2022-04-12T11:27:00Z">
        <w:r w:rsidR="00893ABD" w:rsidDel="008E01E2">
          <w:rPr>
            <w:rFonts w:ascii="Times New Roman" w:eastAsia="Times New Roman" w:hAnsi="Times New Roman" w:cs="Times New Roman"/>
            <w:noProof/>
            <w:sz w:val="24"/>
            <w:szCs w:val="24"/>
          </w:rPr>
          <w:delText>(Maas et al. 2020, Schell et al. 2020, Fulweiler et al. 2021, Montgomery 2021)</w:delText>
        </w:r>
      </w:del>
      <w:ins w:id="224" w:author="Freya Rowland" w:date="2022-04-04T17:08:00Z">
        <w:del w:id="225" w:author="Kyra Prats" w:date="2022-04-12T11:27:00Z">
          <w:r w:rsidR="007C6151" w:rsidDel="008E01E2">
            <w:rPr>
              <w:rFonts w:ascii="Times New Roman" w:eastAsia="Times New Roman" w:hAnsi="Times New Roman" w:cs="Times New Roman"/>
              <w:sz w:val="24"/>
              <w:szCs w:val="24"/>
            </w:rPr>
            <w:delText>.</w:delText>
          </w:r>
        </w:del>
      </w:ins>
      <w:ins w:id="226" w:author="Yara Alshwairikh" w:date="2022-02-23T19:07:00Z">
        <w:del w:id="227" w:author="Kyra Prats" w:date="2022-04-12T11:27:00Z">
          <w:r w:rsidDel="008E01E2">
            <w:rPr>
              <w:rFonts w:ascii="Times New Roman" w:eastAsia="Times New Roman" w:hAnsi="Times New Roman" w:cs="Times New Roman"/>
              <w:sz w:val="24"/>
              <w:szCs w:val="24"/>
            </w:rPr>
            <w:delText xml:space="preserve"> </w:delText>
          </w:r>
        </w:del>
      </w:ins>
      <w:ins w:id="228" w:author="Kyra Prats" w:date="2022-04-12T11:37:00Z">
        <w:r w:rsidR="00A6175C">
          <w:rPr>
            <w:rFonts w:ascii="Times New Roman" w:eastAsia="Times New Roman" w:hAnsi="Times New Roman" w:cs="Times New Roman"/>
            <w:sz w:val="24"/>
            <w:szCs w:val="24"/>
          </w:rPr>
          <w:t>We argue that t</w:t>
        </w:r>
      </w:ins>
      <w:ins w:id="229" w:author="Yara Alshwairikh" w:date="2022-02-23T19:07:00Z">
        <w:del w:id="230" w:author="Kyra Prats" w:date="2022-04-12T11:37:00Z">
          <w:r w:rsidDel="00A6175C">
            <w:rPr>
              <w:rFonts w:ascii="Times New Roman" w:eastAsia="Times New Roman" w:hAnsi="Times New Roman" w:cs="Times New Roman"/>
              <w:sz w:val="24"/>
              <w:szCs w:val="24"/>
            </w:rPr>
            <w:delText>T</w:delText>
          </w:r>
        </w:del>
        <w:r>
          <w:rPr>
            <w:rFonts w:ascii="Times New Roman" w:eastAsia="Times New Roman" w:hAnsi="Times New Roman" w:cs="Times New Roman"/>
            <w:sz w:val="24"/>
            <w:szCs w:val="24"/>
          </w:rPr>
          <w:t xml:space="preserve">he </w:t>
        </w:r>
      </w:ins>
      <w:ins w:id="231" w:author="Kyra Prats" w:date="2022-03-16T14:11:00Z">
        <w:del w:id="232" w:author="Kyra Prats" w:date="2022-03-16T14:11:00Z">
          <w:r>
            <w:rPr>
              <w:rFonts w:ascii="Times New Roman" w:eastAsia="Times New Roman" w:hAnsi="Times New Roman" w:cs="Times New Roman"/>
              <w:sz w:val="24"/>
              <w:szCs w:val="24"/>
            </w:rPr>
            <w:delText xml:space="preserve">shift in the </w:delText>
          </w:r>
        </w:del>
      </w:ins>
      <w:ins w:id="233" w:author="Yara Alshwairikh" w:date="2022-02-23T19:07:00Z">
        <w:del w:id="234" w:author="Kyra Prats" w:date="2022-03-16T14:11:00Z">
          <w:r>
            <w:rPr>
              <w:rFonts w:ascii="Times New Roman" w:eastAsia="Times New Roman" w:hAnsi="Times New Roman" w:cs="Times New Roman"/>
              <w:sz w:val="24"/>
              <w:szCs w:val="24"/>
            </w:rPr>
            <w:delText xml:space="preserve">external disturbance regime from the </w:delText>
          </w:r>
        </w:del>
        <w:r>
          <w:rPr>
            <w:rFonts w:ascii="Times New Roman" w:eastAsia="Times New Roman" w:hAnsi="Times New Roman" w:cs="Times New Roman"/>
            <w:sz w:val="24"/>
            <w:szCs w:val="24"/>
          </w:rPr>
          <w:t xml:space="preserve">pandemic </w:t>
        </w:r>
      </w:ins>
      <w:ins w:id="235" w:author="Kyra Prats" w:date="2022-04-12T11:20:00Z">
        <w:r w:rsidR="00F05B1E">
          <w:rPr>
            <w:rFonts w:ascii="Times New Roman" w:eastAsia="Times New Roman" w:hAnsi="Times New Roman" w:cs="Times New Roman"/>
            <w:sz w:val="24"/>
            <w:szCs w:val="24"/>
          </w:rPr>
          <w:t xml:space="preserve">disturbance </w:t>
        </w:r>
      </w:ins>
      <w:ins w:id="236" w:author="Yara Alshwairikh" w:date="2022-02-23T19:07:00Z">
        <w:r>
          <w:rPr>
            <w:rFonts w:ascii="Times New Roman" w:eastAsia="Times New Roman" w:hAnsi="Times New Roman" w:cs="Times New Roman"/>
            <w:sz w:val="24"/>
            <w:szCs w:val="24"/>
          </w:rPr>
          <w:t xml:space="preserve">has </w:t>
        </w:r>
      </w:ins>
      <w:ins w:id="237" w:author="Kyra Prats" w:date="2022-04-12T11:37:00Z">
        <w:r w:rsidR="00A6175C">
          <w:rPr>
            <w:rFonts w:ascii="Times New Roman" w:eastAsia="Times New Roman" w:hAnsi="Times New Roman" w:cs="Times New Roman"/>
            <w:sz w:val="24"/>
            <w:szCs w:val="24"/>
          </w:rPr>
          <w:t xml:space="preserve">been so disruptive that it has </w:t>
        </w:r>
      </w:ins>
      <w:ins w:id="238" w:author="Yara Alshwairikh" w:date="2022-02-23T19:07:00Z">
        <w:r>
          <w:rPr>
            <w:rFonts w:ascii="Times New Roman" w:eastAsia="Times New Roman" w:hAnsi="Times New Roman" w:cs="Times New Roman"/>
            <w:sz w:val="24"/>
            <w:szCs w:val="24"/>
          </w:rPr>
          <w:t xml:space="preserve">the potential to shift the </w:t>
        </w:r>
      </w:ins>
      <w:ins w:id="239" w:author="Kyra Prats" w:date="2022-03-23T14:55:00Z">
        <w:r>
          <w:rPr>
            <w:rFonts w:ascii="Times New Roman" w:eastAsia="Times New Roman" w:hAnsi="Times New Roman" w:cs="Times New Roman"/>
            <w:sz w:val="24"/>
            <w:szCs w:val="24"/>
          </w:rPr>
          <w:t xml:space="preserve">entire </w:t>
        </w:r>
        <w:del w:id="240" w:author="Freya Rowland" w:date="2022-03-24T22:34:00Z">
          <w:r>
            <w:rPr>
              <w:rFonts w:ascii="Times New Roman" w:eastAsia="Times New Roman" w:hAnsi="Times New Roman" w:cs="Times New Roman"/>
              <w:sz w:val="24"/>
              <w:szCs w:val="24"/>
            </w:rPr>
            <w:delText xml:space="preserve">disturbance regime of the </w:delText>
          </w:r>
        </w:del>
      </w:ins>
      <w:ins w:id="241" w:author="Yara Alshwairikh" w:date="2022-02-23T19:07:00Z">
        <w:r>
          <w:rPr>
            <w:rFonts w:ascii="Times New Roman" w:eastAsia="Times New Roman" w:hAnsi="Times New Roman" w:cs="Times New Roman"/>
            <w:sz w:val="24"/>
            <w:szCs w:val="24"/>
          </w:rPr>
          <w:t xml:space="preserve">academic ecosystem to a new, more equitable stable state where new metrics </w:t>
        </w:r>
        <w:del w:id="242" w:author="Freya Rowland" w:date="2022-03-26T19:09:00Z">
          <w:r>
            <w:rPr>
              <w:rFonts w:ascii="Times New Roman" w:eastAsia="Times New Roman" w:hAnsi="Times New Roman" w:cs="Times New Roman"/>
              <w:sz w:val="24"/>
              <w:szCs w:val="24"/>
            </w:rPr>
            <w:delText xml:space="preserve">of success </w:delText>
          </w:r>
        </w:del>
        <w:r>
          <w:rPr>
            <w:rFonts w:ascii="Times New Roman" w:eastAsia="Times New Roman" w:hAnsi="Times New Roman" w:cs="Times New Roman"/>
            <w:sz w:val="24"/>
            <w:szCs w:val="24"/>
          </w:rPr>
          <w:t xml:space="preserve">may be </w:t>
        </w:r>
      </w:ins>
      <w:ins w:id="243" w:author="Freya Rowland" w:date="2022-03-26T19:09:00Z">
        <w:r>
          <w:rPr>
            <w:rFonts w:ascii="Times New Roman" w:eastAsia="Times New Roman" w:hAnsi="Times New Roman" w:cs="Times New Roman"/>
            <w:sz w:val="24"/>
            <w:szCs w:val="24"/>
          </w:rPr>
          <w:t>introduced to add to the traditional metrics of success</w:t>
        </w:r>
        <w:del w:id="244" w:author="Kyra Prats" w:date="2022-04-12T11:35:00Z">
          <w:r w:rsidDel="00A6175C">
            <w:rPr>
              <w:rFonts w:ascii="Times New Roman" w:eastAsia="Times New Roman" w:hAnsi="Times New Roman" w:cs="Times New Roman"/>
              <w:sz w:val="24"/>
              <w:szCs w:val="24"/>
            </w:rPr>
            <w:delText xml:space="preserve"> </w:delText>
          </w:r>
        </w:del>
      </w:ins>
      <w:ins w:id="245" w:author="Yara Alshwairikh" w:date="2022-02-23T19:07:00Z">
        <w:del w:id="246" w:author="Freya Rowland" w:date="2022-03-26T19:09:00Z">
          <w:r>
            <w:rPr>
              <w:rFonts w:ascii="Times New Roman" w:eastAsia="Times New Roman" w:hAnsi="Times New Roman" w:cs="Times New Roman"/>
              <w:sz w:val="24"/>
              <w:szCs w:val="24"/>
            </w:rPr>
            <w:delText>proposed</w:delText>
          </w:r>
        </w:del>
        <w:r>
          <w:rPr>
            <w:rFonts w:ascii="Times New Roman" w:eastAsia="Times New Roman" w:hAnsi="Times New Roman" w:cs="Times New Roman"/>
            <w:sz w:val="24"/>
            <w:szCs w:val="24"/>
          </w:rPr>
          <w:t xml:space="preserve">. </w:t>
        </w:r>
      </w:ins>
      <w:del w:id="247" w:author="Kyra Prats" w:date="2022-04-12T11:35:00Z">
        <w:r w:rsidDel="00A6175C">
          <w:rPr>
            <w:rFonts w:ascii="Times New Roman" w:eastAsia="Times New Roman" w:hAnsi="Times New Roman" w:cs="Times New Roman"/>
            <w:sz w:val="24"/>
            <w:szCs w:val="24"/>
          </w:rPr>
          <w:delText>We use the stable state ecology framework</w:delText>
        </w:r>
      </w:del>
      <w:ins w:id="248" w:author="Freya Rowland" w:date="2022-04-04T17:09:00Z">
        <w:del w:id="249" w:author="Kyra Prats" w:date="2022-04-12T11:35:00Z">
          <w:r w:rsidR="007C6151" w:rsidDel="00A6175C">
            <w:rPr>
              <w:rFonts w:ascii="Times New Roman" w:eastAsia="Times New Roman" w:hAnsi="Times New Roman" w:cs="Times New Roman"/>
              <w:sz w:val="24"/>
              <w:szCs w:val="24"/>
            </w:rPr>
            <w:delText xml:space="preserve"> </w:delText>
          </w:r>
        </w:del>
      </w:ins>
      <w:del w:id="250" w:author="Kyra Prats" w:date="2022-04-12T11:35:00Z">
        <w:r w:rsidR="00893ABD" w:rsidDel="00A6175C">
          <w:rPr>
            <w:rFonts w:ascii="Times New Roman" w:eastAsia="Times New Roman" w:hAnsi="Times New Roman" w:cs="Times New Roman"/>
            <w:noProof/>
            <w:sz w:val="24"/>
            <w:szCs w:val="24"/>
          </w:rPr>
          <w:delText>(Beisner et al. 2003)</w:delText>
        </w:r>
        <w:r w:rsidDel="00A6175C">
          <w:rPr>
            <w:rFonts w:ascii="Times New Roman" w:eastAsia="Times New Roman" w:hAnsi="Times New Roman" w:cs="Times New Roman"/>
            <w:sz w:val="24"/>
            <w:szCs w:val="24"/>
          </w:rPr>
          <w:delText xml:space="preserve"> to argue that </w:delText>
        </w:r>
      </w:del>
      <w:proofErr w:type="gramStart"/>
      <w:ins w:id="251" w:author="Kyra Prats" w:date="2022-04-12T11:35:00Z">
        <w:r w:rsidR="00A6175C">
          <w:rPr>
            <w:rFonts w:ascii="Times New Roman" w:eastAsia="Times New Roman" w:hAnsi="Times New Roman" w:cs="Times New Roman"/>
            <w:sz w:val="24"/>
            <w:szCs w:val="24"/>
          </w:rPr>
          <w:t>The a</w:t>
        </w:r>
      </w:ins>
      <w:proofErr w:type="gramEnd"/>
      <w:del w:id="252" w:author="Kyra Prats" w:date="2022-04-12T11:35:00Z">
        <w:r w:rsidDel="00A6175C">
          <w:rPr>
            <w:rFonts w:ascii="Times New Roman" w:eastAsia="Times New Roman" w:hAnsi="Times New Roman" w:cs="Times New Roman"/>
            <w:sz w:val="24"/>
            <w:szCs w:val="24"/>
          </w:rPr>
          <w:delText>a</w:delText>
        </w:r>
      </w:del>
      <w:r>
        <w:rPr>
          <w:rFonts w:ascii="Times New Roman" w:eastAsia="Times New Roman" w:hAnsi="Times New Roman" w:cs="Times New Roman"/>
          <w:sz w:val="24"/>
          <w:szCs w:val="24"/>
        </w:rPr>
        <w:t>cademi</w:t>
      </w:r>
      <w:ins w:id="253" w:author="Kyra Prats" w:date="2022-04-12T11:39:00Z">
        <w:r w:rsidR="00CA6F45">
          <w:rPr>
            <w:rFonts w:ascii="Times New Roman" w:eastAsia="Times New Roman" w:hAnsi="Times New Roman" w:cs="Times New Roman"/>
            <w:sz w:val="24"/>
            <w:szCs w:val="24"/>
          </w:rPr>
          <w:t>c</w:t>
        </w:r>
      </w:ins>
      <w:del w:id="254" w:author="Kyra Prats" w:date="2022-04-12T11:39:00Z">
        <w:r w:rsidDel="00CA6F45">
          <w:rPr>
            <w:rFonts w:ascii="Times New Roman" w:eastAsia="Times New Roman" w:hAnsi="Times New Roman" w:cs="Times New Roman"/>
            <w:sz w:val="24"/>
            <w:szCs w:val="24"/>
          </w:rPr>
          <w:delText>a</w:delText>
        </w:r>
      </w:del>
      <w:r>
        <w:rPr>
          <w:rFonts w:ascii="Times New Roman" w:eastAsia="Times New Roman" w:hAnsi="Times New Roman" w:cs="Times New Roman"/>
          <w:sz w:val="24"/>
          <w:szCs w:val="24"/>
        </w:rPr>
        <w:t xml:space="preserve"> </w:t>
      </w:r>
      <w:ins w:id="255" w:author="Kyra Prats" w:date="2022-04-12T11:35:00Z">
        <w:r w:rsidR="00A6175C">
          <w:rPr>
            <w:rFonts w:ascii="Times New Roman" w:eastAsia="Times New Roman" w:hAnsi="Times New Roman" w:cs="Times New Roman"/>
            <w:sz w:val="24"/>
            <w:szCs w:val="24"/>
          </w:rPr>
          <w:t xml:space="preserve">ecosystem </w:t>
        </w:r>
      </w:ins>
      <w:r>
        <w:rPr>
          <w:rFonts w:ascii="Times New Roman" w:eastAsia="Times New Roman" w:hAnsi="Times New Roman" w:cs="Times New Roman"/>
          <w:sz w:val="24"/>
          <w:szCs w:val="24"/>
        </w:rPr>
        <w:t>is at a tipping poin</w:t>
      </w:r>
      <w:ins w:id="256" w:author="Kyra Prats" w:date="2022-04-12T11:36:00Z">
        <w:r w:rsidR="00A6175C">
          <w:rPr>
            <w:rFonts w:ascii="Times New Roman" w:eastAsia="Times New Roman" w:hAnsi="Times New Roman" w:cs="Times New Roman"/>
            <w:sz w:val="24"/>
            <w:szCs w:val="24"/>
          </w:rPr>
          <w:t xml:space="preserve">t </w:t>
        </w:r>
        <w:r w:rsidR="00A6175C">
          <w:rPr>
            <w:rFonts w:ascii="Times New Roman" w:eastAsia="Times New Roman" w:hAnsi="Times New Roman" w:cs="Times New Roman"/>
            <w:noProof/>
            <w:sz w:val="24"/>
            <w:szCs w:val="24"/>
          </w:rPr>
          <w:t>(Johnson et al. 2020)</w:t>
        </w:r>
        <w:r w:rsidR="00A6175C">
          <w:rPr>
            <w:rFonts w:ascii="Times New Roman" w:eastAsia="Times New Roman" w:hAnsi="Times New Roman" w:cs="Times New Roman"/>
            <w:sz w:val="24"/>
            <w:szCs w:val="24"/>
          </w:rPr>
          <w:t xml:space="preserve"> </w:t>
        </w:r>
      </w:ins>
      <w:del w:id="257" w:author="Kyra Prats" w:date="2022-04-12T11:36:00Z">
        <w:r w:rsidDel="00A6175C">
          <w:rPr>
            <w:rFonts w:ascii="Times New Roman" w:eastAsia="Times New Roman" w:hAnsi="Times New Roman" w:cs="Times New Roman"/>
            <w:sz w:val="24"/>
            <w:szCs w:val="24"/>
          </w:rPr>
          <w:delText>t</w:delText>
        </w:r>
      </w:del>
      <w:r>
        <w:rPr>
          <w:rFonts w:ascii="Times New Roman" w:eastAsia="Times New Roman" w:hAnsi="Times New Roman" w:cs="Times New Roman"/>
          <w:sz w:val="24"/>
          <w:szCs w:val="24"/>
        </w:rPr>
        <w:t xml:space="preserve"> where we can either settle back into the existing state (</w:t>
      </w:r>
      <w:r>
        <w:rPr>
          <w:rFonts w:ascii="Times New Roman" w:eastAsia="Times New Roman" w:hAnsi="Times New Roman" w:cs="Times New Roman"/>
          <w:b/>
          <w:sz w:val="24"/>
          <w:szCs w:val="24"/>
        </w:rPr>
        <w:t>Fig. 1B</w:t>
      </w:r>
      <w:r>
        <w:rPr>
          <w:rFonts w:ascii="Times New Roman" w:eastAsia="Times New Roman" w:hAnsi="Times New Roman" w:cs="Times New Roman"/>
          <w:sz w:val="24"/>
          <w:szCs w:val="24"/>
        </w:rPr>
        <w:t xml:space="preserve">) or use </w:t>
      </w:r>
      <w:r w:rsidRPr="00F05B1E">
        <w:rPr>
          <w:rFonts w:ascii="Times New Roman" w:eastAsia="Times New Roman" w:hAnsi="Times New Roman" w:cs="Times New Roman"/>
          <w:sz w:val="24"/>
          <w:szCs w:val="24"/>
        </w:rPr>
        <w:t xml:space="preserve">the </w:t>
      </w:r>
      <w:ins w:id="258" w:author="Kyra Prats" w:date="2022-03-16T14:12:00Z">
        <w:del w:id="259" w:author="Freya Rowland" w:date="2022-03-24T22:35:00Z">
          <w:r w:rsidRPr="00F05B1E">
            <w:rPr>
              <w:rFonts w:ascii="Times New Roman" w:eastAsia="Times New Roman" w:hAnsi="Times New Roman" w:cs="Times New Roman"/>
              <w:sz w:val="24"/>
              <w:szCs w:val="24"/>
            </w:rPr>
            <w:delText xml:space="preserve">shift in </w:delText>
          </w:r>
        </w:del>
      </w:ins>
      <w:r w:rsidRPr="00F05B1E">
        <w:rPr>
          <w:rFonts w:ascii="Times New Roman" w:eastAsia="Times New Roman" w:hAnsi="Times New Roman" w:cs="Times New Roman"/>
          <w:sz w:val="24"/>
          <w:szCs w:val="24"/>
        </w:rPr>
        <w:t>disturbance and insights</w:t>
      </w:r>
      <w:r>
        <w:rPr>
          <w:rFonts w:ascii="Times New Roman" w:eastAsia="Times New Roman" w:hAnsi="Times New Roman" w:cs="Times New Roman"/>
          <w:sz w:val="24"/>
          <w:szCs w:val="24"/>
        </w:rPr>
        <w:t xml:space="preserve"> of the pandemic to move toward a more equitable stable state of valuing scientific productivity (</w:t>
      </w:r>
      <w:r>
        <w:rPr>
          <w:rFonts w:ascii="Times New Roman" w:eastAsia="Times New Roman" w:hAnsi="Times New Roman" w:cs="Times New Roman"/>
          <w:b/>
          <w:sz w:val="24"/>
          <w:szCs w:val="24"/>
        </w:rPr>
        <w:t>Fig. 1D</w:t>
      </w:r>
      <w:r>
        <w:rPr>
          <w:rFonts w:ascii="Times New Roman" w:eastAsia="Times New Roman" w:hAnsi="Times New Roman" w:cs="Times New Roman"/>
          <w:sz w:val="24"/>
          <w:szCs w:val="24"/>
        </w:rPr>
        <w:t>).</w:t>
      </w:r>
    </w:p>
    <w:p w14:paraId="20B66B50" w14:textId="5802E51C" w:rsidR="000851FB" w:rsidRDefault="00200568" w:rsidP="003F243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commentRangeStart w:id="260"/>
      <w:del w:id="261" w:author="Freya Rowland" w:date="2022-03-26T19:37:00Z">
        <w:r>
          <w:rPr>
            <w:rFonts w:ascii="Times New Roman" w:eastAsia="Times New Roman" w:hAnsi="Times New Roman" w:cs="Times New Roman"/>
            <w:sz w:val="24"/>
            <w:szCs w:val="24"/>
          </w:rPr>
          <w:delText xml:space="preserve">The productivity disruptions during the pandemic may </w:delText>
        </w:r>
      </w:del>
      <w:ins w:id="262" w:author="Kyra Prats" w:date="2022-03-03T16:31:00Z">
        <w:del w:id="263" w:author="Freya Rowland" w:date="2022-03-26T19:37:00Z">
          <w:r>
            <w:rPr>
              <w:rFonts w:ascii="Times New Roman" w:eastAsia="Times New Roman" w:hAnsi="Times New Roman" w:cs="Times New Roman"/>
              <w:sz w:val="24"/>
              <w:szCs w:val="24"/>
            </w:rPr>
            <w:delText xml:space="preserve">also </w:delText>
          </w:r>
        </w:del>
      </w:ins>
      <w:del w:id="264" w:author="Freya Rowland" w:date="2022-03-26T19:37:00Z">
        <w:r>
          <w:rPr>
            <w:rFonts w:ascii="Times New Roman" w:eastAsia="Times New Roman" w:hAnsi="Times New Roman" w:cs="Times New Roman"/>
            <w:sz w:val="24"/>
            <w:szCs w:val="24"/>
          </w:rPr>
          <w:delText>mirror more singular events that individuals experience such as grief, illness, or unpredictable childcare.</w:delText>
        </w:r>
        <w:commentRangeEnd w:id="260"/>
        <w:r>
          <w:commentReference w:id="260"/>
        </w:r>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Although recent publications highlight how the pandemic affected faculty</w:t>
      </w:r>
      <w:ins w:id="265" w:author="Freya Rowland" w:date="2022-04-04T17:10:00Z">
        <w:r w:rsidR="007C6151">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(Cardel et al. 2020, Myers et al. 2020)</w:t>
      </w:r>
      <w:r>
        <w:rPr>
          <w:rFonts w:ascii="Times New Roman" w:eastAsia="Times New Roman" w:hAnsi="Times New Roman" w:cs="Times New Roman"/>
          <w:sz w:val="24"/>
          <w:szCs w:val="24"/>
        </w:rPr>
        <w:t xml:space="preserve">, there is little understanding of how it impacted trainee writing productivity. Here, we </w:t>
      </w:r>
      <w:ins w:id="266" w:author="Kyra Prats" w:date="2022-03-03T16:36:00Z">
        <w:r>
          <w:rPr>
            <w:rFonts w:ascii="Times New Roman" w:eastAsia="Times New Roman" w:hAnsi="Times New Roman" w:cs="Times New Roman"/>
            <w:sz w:val="24"/>
            <w:szCs w:val="24"/>
          </w:rPr>
          <w:t xml:space="preserve">(1) </w:t>
        </w:r>
      </w:ins>
      <w:r>
        <w:rPr>
          <w:rFonts w:ascii="Times New Roman" w:eastAsia="Times New Roman" w:hAnsi="Times New Roman" w:cs="Times New Roman"/>
          <w:sz w:val="24"/>
          <w:szCs w:val="24"/>
        </w:rPr>
        <w:t xml:space="preserve">conducted a </w:t>
      </w:r>
      <w:r>
        <w:rPr>
          <w:rFonts w:ascii="Times New Roman" w:eastAsia="Times New Roman" w:hAnsi="Times New Roman" w:cs="Times New Roman"/>
          <w:sz w:val="24"/>
          <w:szCs w:val="24"/>
          <w:highlight w:val="white"/>
        </w:rPr>
        <w:t>survey to contextualize how the pandemic and identity may interact to disproportionately affect historically excluded trainees</w:t>
      </w:r>
      <w:ins w:id="267" w:author="Kyra Prats" w:date="2022-03-03T16:33:00Z">
        <w:r>
          <w:rPr>
            <w:rFonts w:ascii="Times New Roman" w:eastAsia="Times New Roman" w:hAnsi="Times New Roman" w:cs="Times New Roman"/>
            <w:sz w:val="24"/>
            <w:szCs w:val="24"/>
            <w:highlight w:val="white"/>
          </w:rPr>
          <w:t xml:space="preserve">, (2) show ways in which </w:t>
        </w:r>
        <w:r>
          <w:rPr>
            <w:rFonts w:ascii="Times New Roman" w:eastAsia="Times New Roman" w:hAnsi="Times New Roman" w:cs="Times New Roman"/>
            <w:sz w:val="24"/>
            <w:szCs w:val="24"/>
            <w:highlight w:val="white"/>
          </w:rPr>
          <w:lastRenderedPageBreak/>
          <w:t xml:space="preserve">the academic ecosystem is at a tipping point from the </w:t>
        </w:r>
        <w:r w:rsidRPr="00F05B1E">
          <w:rPr>
            <w:rFonts w:ascii="Times New Roman" w:eastAsia="Times New Roman" w:hAnsi="Times New Roman" w:cs="Times New Roman"/>
            <w:sz w:val="24"/>
            <w:szCs w:val="24"/>
            <w:highlight w:val="white"/>
          </w:rPr>
          <w:t>pandemic disturbance</w:t>
        </w:r>
        <w:r>
          <w:rPr>
            <w:rFonts w:ascii="Times New Roman" w:eastAsia="Times New Roman" w:hAnsi="Times New Roman" w:cs="Times New Roman"/>
            <w:sz w:val="24"/>
            <w:szCs w:val="24"/>
            <w:highlight w:val="white"/>
          </w:rPr>
          <w:t xml:space="preserve">, and (3) propose what the new, more equitable </w:t>
        </w:r>
        <w:del w:id="268" w:author="Freya Rowland" w:date="2022-04-04T17:10:00Z">
          <w:r w:rsidDel="007C6151">
            <w:rPr>
              <w:rFonts w:ascii="Times New Roman" w:eastAsia="Times New Roman" w:hAnsi="Times New Roman" w:cs="Times New Roman"/>
              <w:sz w:val="24"/>
              <w:szCs w:val="24"/>
              <w:highlight w:val="white"/>
            </w:rPr>
            <w:delText xml:space="preserve">stable </w:delText>
          </w:r>
        </w:del>
        <w:r>
          <w:rPr>
            <w:rFonts w:ascii="Times New Roman" w:eastAsia="Times New Roman" w:hAnsi="Times New Roman" w:cs="Times New Roman"/>
            <w:sz w:val="24"/>
            <w:szCs w:val="24"/>
            <w:highlight w:val="white"/>
          </w:rPr>
          <w:t>state looks like for the academic ecosystem</w:t>
        </w:r>
      </w:ins>
      <w:r>
        <w:rPr>
          <w:rFonts w:ascii="Times New Roman" w:eastAsia="Times New Roman" w:hAnsi="Times New Roman" w:cs="Times New Roman"/>
          <w:sz w:val="24"/>
          <w:szCs w:val="24"/>
          <w:highlight w:val="white"/>
        </w:rPr>
        <w:t xml:space="preserve">. </w:t>
      </w:r>
    </w:p>
    <w:p w14:paraId="113F941D" w14:textId="77777777" w:rsidR="000851FB" w:rsidRDefault="00200568" w:rsidP="003F243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4F21CAEA" w14:textId="77777777" w:rsidR="000851FB" w:rsidRDefault="00200568" w:rsidP="003F24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Survey Design and Distribution</w:t>
      </w:r>
    </w:p>
    <w:p w14:paraId="5E725D8E" w14:textId="77777777" w:rsidR="000851FB" w:rsidRDefault="00200568" w:rsidP="003F24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March – April 2021, we used an anonymous Qualtrics survey to ask academic trainees (i.e., graduate students and postdoctoral scholars, hereafter postdocs) currently working at American and Canadian Universities within environmental biology fields to self-identify their demographic information, publication records leading up to the COVID-19 pandemic, career goals, and the effects of the COVID-19 pandemic on their feelings towards writing habits and productivity (full survey available in </w:t>
      </w:r>
      <w:r>
        <w:rPr>
          <w:rFonts w:ascii="Times New Roman" w:eastAsia="Times New Roman" w:hAnsi="Times New Roman" w:cs="Times New Roman"/>
          <w:b/>
          <w:sz w:val="24"/>
          <w:szCs w:val="24"/>
        </w:rPr>
        <w:t>Supplementary Information</w:t>
      </w:r>
      <w:r>
        <w:rPr>
          <w:rFonts w:ascii="Times New Roman" w:eastAsia="Times New Roman" w:hAnsi="Times New Roman" w:cs="Times New Roman"/>
          <w:sz w:val="24"/>
          <w:szCs w:val="24"/>
        </w:rPr>
        <w:t xml:space="preserve">). We chose to limit the sample frame to minimize differences due to STEM sub-field publishing practices </w:t>
      </w:r>
      <w:r w:rsidR="005F1117">
        <w:fldChar w:fldCharType="begin"/>
      </w:r>
      <w:r w:rsidR="005F1117">
        <w:instrText xml:space="preserve"> HYPERLINK "https://www.zotero.org/google-docs/?9UUYkV" \h </w:instrText>
      </w:r>
      <w:r w:rsidR="005F1117">
        <w:fldChar w:fldCharType="separate"/>
      </w:r>
      <w:r>
        <w:rPr>
          <w:rFonts w:ascii="Times New Roman" w:eastAsia="Times New Roman" w:hAnsi="Times New Roman" w:cs="Times New Roman"/>
          <w:sz w:val="24"/>
          <w:szCs w:val="24"/>
        </w:rPr>
        <w:t>(Mendoza-Denton et al. 2017)</w:t>
      </w:r>
      <w:r w:rsidR="005F1117">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647BF5AA" w14:textId="77777777" w:rsidR="000851FB" w:rsidRDefault="00200568" w:rsidP="003F243D">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We were approved for IRB exemption under 45CFR46.104 (2)(ii) and did not track any personal identifying information or geographic location (e.g., IP address) to allow for honest and open answers. To encourage responses, we offered respondents the option of entering a gift card drawing not linked to survey responses. Survey completion was voluntary, and we advertised it via social media (Twitter, Reddit, Facebook, Instagram), targeted emails to colleagues, and posted the survey twice on the ECOLOG-L listserv hosted by the Ecological Society of America. To increase the geographic diversity of the sample frame, we emailed 98 different department chairs or graduate coordinators from at least one major public R1 university in each U.S. state and Puerto Rico, U.S. Ivy League institutions, and five R1 Canadian Universities and asked them to distribute our survey among trainees. </w:t>
      </w:r>
      <w:ins w:id="269" w:author="Kyra Prats" w:date="2022-03-03T15:54:00Z">
        <w:r>
          <w:rPr>
            <w:rFonts w:ascii="Times New Roman" w:eastAsia="Times New Roman" w:hAnsi="Times New Roman" w:cs="Times New Roman"/>
            <w:sz w:val="24"/>
            <w:szCs w:val="24"/>
          </w:rPr>
          <w:t xml:space="preserve">While we targeted R1 universities for distribution of our survey through emails, it is </w:t>
        </w:r>
      </w:ins>
      <w:ins w:id="270" w:author="Freya Rowland" w:date="2022-03-24T22:36:00Z">
        <w:r>
          <w:rPr>
            <w:rFonts w:ascii="Times New Roman" w:eastAsia="Times New Roman" w:hAnsi="Times New Roman" w:cs="Times New Roman"/>
            <w:sz w:val="24"/>
            <w:szCs w:val="24"/>
          </w:rPr>
          <w:t>probable</w:t>
        </w:r>
      </w:ins>
      <w:ins w:id="271" w:author="Kyra Prats" w:date="2022-03-03T15:54:00Z">
        <w:del w:id="272" w:author="Freya Rowland" w:date="2022-03-24T22:36:00Z">
          <w:r>
            <w:rPr>
              <w:rFonts w:ascii="Times New Roman" w:eastAsia="Times New Roman" w:hAnsi="Times New Roman" w:cs="Times New Roman"/>
              <w:sz w:val="24"/>
              <w:szCs w:val="24"/>
            </w:rPr>
            <w:delText>possible</w:delText>
          </w:r>
        </w:del>
        <w:r>
          <w:rPr>
            <w:rFonts w:ascii="Times New Roman" w:eastAsia="Times New Roman" w:hAnsi="Times New Roman" w:cs="Times New Roman"/>
            <w:sz w:val="24"/>
            <w:szCs w:val="24"/>
          </w:rPr>
          <w:t xml:space="preserve"> that trainees from non-R1 institutions filled out our survey </w:t>
        </w:r>
        <w:r>
          <w:rPr>
            <w:rFonts w:ascii="Times New Roman" w:eastAsia="Times New Roman" w:hAnsi="Times New Roman" w:cs="Times New Roman"/>
            <w:sz w:val="24"/>
            <w:szCs w:val="24"/>
          </w:rPr>
          <w:lastRenderedPageBreak/>
          <w:t xml:space="preserve">after finding it on social media; however, we cannot determine the percentage of trainees from R1 or non-R1 universities. </w:t>
        </w:r>
      </w:ins>
      <w:r>
        <w:rPr>
          <w:rFonts w:ascii="Times New Roman" w:eastAsia="Times New Roman" w:hAnsi="Times New Roman" w:cs="Times New Roman"/>
          <w:sz w:val="24"/>
          <w:szCs w:val="24"/>
        </w:rPr>
        <w:t>We did not require respondents to answer all questions</w:t>
      </w:r>
      <w:ins w:id="273" w:author="Yara Alshwairikh" w:date="2022-02-17T19:23:00Z">
        <w:r>
          <w:rPr>
            <w:rFonts w:ascii="Times New Roman" w:eastAsia="Times New Roman" w:hAnsi="Times New Roman" w:cs="Times New Roman"/>
            <w:sz w:val="24"/>
            <w:szCs w:val="24"/>
          </w:rPr>
          <w:t>;</w:t>
        </w:r>
      </w:ins>
      <w:del w:id="274" w:author="Yara Alshwairikh" w:date="2022-02-17T19:23: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therefore</w:t>
      </w:r>
      <w:ins w:id="275" w:author="Yara Alshwairikh" w:date="2022-02-17T19:23:00Z">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some respondents skipped questions or left fields blank. We eliminated these blank or skipped responses and categorized them as “NA”, but as a result, the sample size differs</w:t>
      </w:r>
      <w:r>
        <w:rPr>
          <w:rFonts w:ascii="Times New Roman" w:eastAsia="Times New Roman" w:hAnsi="Times New Roman" w:cs="Times New Roman"/>
          <w:sz w:val="24"/>
          <w:szCs w:val="24"/>
          <w:highlight w:val="white"/>
        </w:rPr>
        <w:t xml:space="preserve"> between questions. We denote sample size either in text or in figure captions to account for this. </w:t>
      </w:r>
    </w:p>
    <w:p w14:paraId="028C55E0" w14:textId="77777777" w:rsidR="000851FB" w:rsidRDefault="000851FB" w:rsidP="003F243D">
      <w:pPr>
        <w:spacing w:line="480" w:lineRule="auto"/>
        <w:rPr>
          <w:rFonts w:ascii="Times New Roman" w:eastAsia="Times New Roman" w:hAnsi="Times New Roman" w:cs="Times New Roman"/>
          <w:sz w:val="24"/>
          <w:szCs w:val="24"/>
          <w:highlight w:val="white"/>
        </w:rPr>
      </w:pPr>
    </w:p>
    <w:p w14:paraId="5CC7210E" w14:textId="77777777" w:rsidR="000851FB" w:rsidRDefault="00200568" w:rsidP="003F243D">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Data Analysis</w:t>
      </w:r>
    </w:p>
    <w:p w14:paraId="5E4BF625" w14:textId="18D295D5" w:rsidR="000851FB" w:rsidRDefault="00200568" w:rsidP="003F24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fit Bayesian multiple linear regressions in R version 4.0.2</w:t>
      </w:r>
      <w:ins w:id="276" w:author="Freya Rowland" w:date="2022-04-04T17:13:00Z">
        <w:r w:rsidR="00134BAE">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(R Core Team 2020)</w:t>
      </w:r>
      <w:r>
        <w:rPr>
          <w:rFonts w:ascii="Times New Roman" w:eastAsia="Times New Roman" w:hAnsi="Times New Roman" w:cs="Times New Roman"/>
          <w:sz w:val="24"/>
          <w:szCs w:val="24"/>
        </w:rPr>
        <w:t xml:space="preserve"> using ‘</w:t>
      </w:r>
      <w:proofErr w:type="spellStart"/>
      <w:r>
        <w:rPr>
          <w:rFonts w:ascii="Times New Roman" w:eastAsia="Times New Roman" w:hAnsi="Times New Roman" w:cs="Times New Roman"/>
          <w:sz w:val="24"/>
          <w:szCs w:val="24"/>
        </w:rPr>
        <w:t>rstanarm</w:t>
      </w:r>
      <w:proofErr w:type="spellEnd"/>
      <w:r>
        <w:rPr>
          <w:rFonts w:ascii="Times New Roman" w:eastAsia="Times New Roman" w:hAnsi="Times New Roman" w:cs="Times New Roman"/>
          <w:sz w:val="24"/>
          <w:szCs w:val="24"/>
        </w:rPr>
        <w:t xml:space="preserve">’ </w:t>
      </w:r>
      <w:r w:rsidR="00893ABD">
        <w:rPr>
          <w:rFonts w:ascii="Times New Roman" w:eastAsia="Times New Roman" w:hAnsi="Times New Roman" w:cs="Times New Roman"/>
          <w:noProof/>
          <w:sz w:val="24"/>
          <w:szCs w:val="24"/>
        </w:rPr>
        <w:t>(Goodrich et al. 2020)</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to estimate how training years and identity affect total publications using a Gaussian distribution</w:t>
      </w:r>
      <w:del w:id="277" w:author="Duguid, Marlyse" w:date="2022-04-07T09:33:00Z">
        <w:r w:rsidDel="0014737F">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and estimated whether identity impacted the probability of a respondent indicating the pandemic affected their writing using a binomial distribution and logit link function. We then used ‘</w:t>
      </w:r>
      <w:proofErr w:type="spellStart"/>
      <w:r>
        <w:rPr>
          <w:rFonts w:ascii="Times New Roman" w:eastAsia="Times New Roman" w:hAnsi="Times New Roman" w:cs="Times New Roman"/>
          <w:sz w:val="24"/>
          <w:szCs w:val="24"/>
        </w:rPr>
        <w:t>bayesplot</w:t>
      </w:r>
      <w:proofErr w:type="spellEnd"/>
      <w:r>
        <w:rPr>
          <w:rFonts w:ascii="Times New Roman" w:eastAsia="Times New Roman" w:hAnsi="Times New Roman" w:cs="Times New Roman"/>
          <w:sz w:val="24"/>
          <w:szCs w:val="24"/>
        </w:rPr>
        <w:t>’</w:t>
      </w:r>
      <w:ins w:id="278" w:author="Freya Rowland" w:date="2022-04-04T17:13:00Z">
        <w:r w:rsidR="00134BAE">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(Gabry and Mahr 2020)</w:t>
      </w:r>
      <w:r>
        <w:rPr>
          <w:rFonts w:ascii="Times New Roman" w:eastAsia="Times New Roman" w:hAnsi="Times New Roman" w:cs="Times New Roman"/>
          <w:sz w:val="24"/>
          <w:szCs w:val="24"/>
        </w:rPr>
        <w:t xml:space="preserve"> for visualization. For each model, we used weakly informative normal prior distributions with a mean of zero and standard deviation of 2.5 for predictions</w:t>
      </w:r>
      <w:ins w:id="279" w:author="Freya Rowland" w:date="2022-03-26T20:12:00Z">
        <w:r>
          <w:rPr>
            <w:rFonts w:ascii="Times New Roman" w:eastAsia="Times New Roman" w:hAnsi="Times New Roman" w:cs="Times New Roman"/>
            <w:sz w:val="24"/>
            <w:szCs w:val="24"/>
          </w:rPr>
          <w:t xml:space="preserve"> as suggested by experts</w:t>
        </w:r>
      </w:ins>
      <w:ins w:id="280" w:author="Freya Rowland" w:date="2022-04-04T17:16:00Z">
        <w:r w:rsidR="00134BAE">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(Gelman et al. 2008)</w:t>
      </w:r>
      <w:ins w:id="281" w:author="Freya Rowland" w:date="2022-03-26T20:12:00Z">
        <w:r>
          <w:rPr>
            <w:rFonts w:ascii="Times New Roman" w:eastAsia="Times New Roman" w:hAnsi="Times New Roman" w:cs="Times New Roman"/>
            <w:sz w:val="24"/>
            <w:szCs w:val="24"/>
          </w:rPr>
          <w:t xml:space="preserve"> </w:t>
        </w:r>
      </w:ins>
      <w:del w:id="282" w:author="Freya Rowland" w:date="2022-04-04T17:16:00Z">
        <w:r w:rsidDel="00134BAE">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and then allowed </w:t>
      </w:r>
      <w:proofErr w:type="spellStart"/>
      <w:r>
        <w:rPr>
          <w:rFonts w:ascii="Times New Roman" w:eastAsia="Times New Roman" w:hAnsi="Times New Roman" w:cs="Times New Roman"/>
          <w:sz w:val="24"/>
          <w:szCs w:val="24"/>
        </w:rPr>
        <w:t>rstanarm</w:t>
      </w:r>
      <w:proofErr w:type="spellEnd"/>
      <w:ins w:id="283" w:author="Freya Rowland" w:date="2022-04-04T17:15:00Z">
        <w:r w:rsidR="00134BAE">
          <w:rPr>
            <w:rFonts w:ascii="Times New Roman" w:eastAsia="Times New Roman" w:hAnsi="Times New Roman" w:cs="Times New Roman"/>
            <w:sz w:val="24"/>
            <w:szCs w:val="24"/>
          </w:rPr>
          <w:t xml:space="preserve"> to automatically scale and center predictors</w:t>
        </w:r>
      </w:ins>
      <w:ins w:id="284" w:author="Freya Rowland" w:date="2022-04-04T17:17:00Z">
        <w:r w:rsidR="00134BAE">
          <w:rPr>
            <w:rFonts w:ascii="Times New Roman" w:eastAsia="Times New Roman" w:hAnsi="Times New Roman" w:cs="Times New Roman"/>
            <w:sz w:val="24"/>
            <w:szCs w:val="24"/>
          </w:rPr>
          <w:t xml:space="preserve"> and adjust scales of the priors during each run, which are also the default settings in </w:t>
        </w:r>
      </w:ins>
      <w:ins w:id="285" w:author="Freya Rowland" w:date="2022-04-05T13:20:00Z">
        <w:r w:rsidR="00317712">
          <w:rPr>
            <w:rFonts w:ascii="Times New Roman" w:eastAsia="Times New Roman" w:hAnsi="Times New Roman" w:cs="Times New Roman"/>
            <w:sz w:val="24"/>
            <w:szCs w:val="24"/>
          </w:rPr>
          <w:t>‘</w:t>
        </w:r>
      </w:ins>
      <w:proofErr w:type="spellStart"/>
      <w:ins w:id="286" w:author="Freya Rowland" w:date="2022-04-04T17:17:00Z">
        <w:r w:rsidR="00134BAE">
          <w:rPr>
            <w:rFonts w:ascii="Times New Roman" w:eastAsia="Times New Roman" w:hAnsi="Times New Roman" w:cs="Times New Roman"/>
            <w:sz w:val="24"/>
            <w:szCs w:val="24"/>
          </w:rPr>
          <w:t>rstanarm</w:t>
        </w:r>
      </w:ins>
      <w:proofErr w:type="spellEnd"/>
      <w:ins w:id="287" w:author="Freya Rowland" w:date="2022-04-05T13:20:00Z">
        <w:r w:rsidR="00317712">
          <w:rPr>
            <w:rFonts w:ascii="Times New Roman" w:eastAsia="Times New Roman" w:hAnsi="Times New Roman" w:cs="Times New Roman"/>
            <w:sz w:val="24"/>
            <w:szCs w:val="24"/>
          </w:rPr>
          <w:t>’</w:t>
        </w:r>
      </w:ins>
      <w:ins w:id="288" w:author="Freya Rowland" w:date="2022-04-04T17:17:00Z">
        <w:r w:rsidR="00134BAE">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(Goodrich et al. 2020)</w:t>
      </w:r>
      <w:ins w:id="289" w:author="Freya Rowland" w:date="2022-04-04T17:17:00Z">
        <w:r w:rsidR="00134BAE">
          <w:rPr>
            <w:rFonts w:ascii="Times New Roman" w:eastAsia="Times New Roman" w:hAnsi="Times New Roman" w:cs="Times New Roman"/>
            <w:sz w:val="24"/>
            <w:szCs w:val="24"/>
          </w:rPr>
          <w:t>. We ran four chains for 10,000 iterations and discarded the first half as warm-up to obtain</w:t>
        </w:r>
      </w:ins>
      <w:ins w:id="290" w:author="Freya Rowland" w:date="2022-04-04T17:18:00Z">
        <w:r w:rsidR="00134BAE">
          <w:rPr>
            <w:rFonts w:ascii="Times New Roman" w:eastAsia="Times New Roman" w:hAnsi="Times New Roman" w:cs="Times New Roman"/>
            <w:sz w:val="24"/>
            <w:szCs w:val="24"/>
          </w:rPr>
          <w:t xml:space="preserve"> 20,000 simulations for analysis. We confirmed convergence using the Gelman-Rubin statistic</w:t>
        </w:r>
      </w:ins>
      <w:r>
        <w:rPr>
          <w:rFonts w:ascii="Times New Roman" w:eastAsia="Times New Roman" w:hAnsi="Times New Roman" w:cs="Times New Roman"/>
          <w:i/>
          <w:sz w:val="24"/>
          <w:szCs w:val="24"/>
        </w:rPr>
        <w:t xml:space="preserve"> </w:t>
      </w:r>
      <w:ins w:id="291" w:author="Freya Rowland" w:date="2022-04-04T17:18:00Z">
        <w:r w:rsidR="00134BAE" w:rsidRPr="00002C71">
          <w:rPr>
            <w:rFonts w:ascii="Times New Roman" w:eastAsia="Gungsuh" w:hAnsi="Times New Roman" w:cs="Times New Roman"/>
            <w:iCs/>
            <w:sz w:val="24"/>
            <w:szCs w:val="24"/>
          </w:rPr>
          <w:t>(</w:t>
        </w:r>
      </w:ins>
      <w:proofErr w:type="spellStart"/>
      <w:r w:rsidRPr="00002C71">
        <w:rPr>
          <w:rFonts w:ascii="Times New Roman" w:eastAsia="Times New Roman" w:hAnsi="Times New Roman" w:cs="Times New Roman"/>
          <w:iCs/>
          <w:sz w:val="24"/>
          <w:szCs w:val="24"/>
        </w:rPr>
        <w:t>R</w:t>
      </w:r>
      <w:r w:rsidRPr="00002C71">
        <w:rPr>
          <w:rFonts w:ascii="Times New Roman" w:eastAsia="Times New Roman" w:hAnsi="Times New Roman" w:cs="Times New Roman"/>
          <w:iCs/>
          <w:sz w:val="24"/>
          <w:szCs w:val="24"/>
          <w:vertAlign w:val="subscript"/>
        </w:rPr>
        <w:t>hat</w:t>
      </w:r>
      <w:proofErr w:type="spellEnd"/>
      <w:r w:rsidRPr="00002C71">
        <w:rPr>
          <w:rFonts w:ascii="Times New Roman" w:eastAsia="Times New Roman" w:hAnsi="Times New Roman" w:cs="Times New Roman"/>
          <w:iCs/>
          <w:sz w:val="24"/>
          <w:szCs w:val="24"/>
        </w:rPr>
        <w:t xml:space="preserve"> &lt; 1.01) and by examining trace plots. None</w:t>
      </w:r>
      <w:r>
        <w:rPr>
          <w:rFonts w:ascii="Times New Roman" w:eastAsia="Times New Roman" w:hAnsi="Times New Roman" w:cs="Times New Roman"/>
          <w:sz w:val="24"/>
          <w:szCs w:val="24"/>
        </w:rPr>
        <w:t xml:space="preserve"> of the models had influential outliers as assessed by leave-one-out cross-validation (“loo”) in the ‘</w:t>
      </w:r>
      <w:proofErr w:type="spellStart"/>
      <w:r>
        <w:rPr>
          <w:rFonts w:ascii="Times New Roman" w:eastAsia="Times New Roman" w:hAnsi="Times New Roman" w:cs="Times New Roman"/>
          <w:sz w:val="24"/>
          <w:szCs w:val="24"/>
        </w:rPr>
        <w:t>rstan</w:t>
      </w:r>
      <w:proofErr w:type="spellEnd"/>
      <w:r>
        <w:rPr>
          <w:rFonts w:ascii="Times New Roman" w:eastAsia="Times New Roman" w:hAnsi="Times New Roman" w:cs="Times New Roman"/>
          <w:sz w:val="24"/>
          <w:szCs w:val="24"/>
        </w:rPr>
        <w:t>’ package</w:t>
      </w:r>
      <w:ins w:id="292" w:author="Freya Rowland" w:date="2022-04-04T17:18:00Z">
        <w:r w:rsidR="00134BAE">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(Stan Development Team 2020)</w:t>
      </w:r>
      <w:r>
        <w:rPr>
          <w:rFonts w:ascii="Times New Roman" w:eastAsia="Times New Roman" w:hAnsi="Times New Roman" w:cs="Times New Roman"/>
          <w:sz w:val="24"/>
          <w:szCs w:val="24"/>
        </w:rPr>
        <w:t xml:space="preserve">. </w:t>
      </w:r>
      <w:ins w:id="293" w:author="Freya Rowland" w:date="2022-03-24T22:11:00Z">
        <w:r>
          <w:rPr>
            <w:rFonts w:ascii="Times New Roman" w:eastAsia="Times New Roman" w:hAnsi="Times New Roman" w:cs="Times New Roman"/>
            <w:sz w:val="24"/>
            <w:szCs w:val="24"/>
          </w:rPr>
          <w:t>We report model coefficients as the median (β</w:t>
        </w:r>
        <w:r w:rsidRPr="00F83479">
          <w:rPr>
            <w:rFonts w:ascii="Times New Roman" w:eastAsia="Times New Roman" w:hAnsi="Times New Roman" w:cs="Times New Roman"/>
            <w:sz w:val="24"/>
            <w:szCs w:val="24"/>
            <w:vertAlign w:val="subscript"/>
          </w:rPr>
          <w:t xml:space="preserve">hat </w:t>
        </w:r>
        <w:r>
          <w:rPr>
            <w:rFonts w:ascii="Times New Roman" w:eastAsia="Times New Roman" w:hAnsi="Times New Roman" w:cs="Times New Roman"/>
            <w:sz w:val="24"/>
            <w:szCs w:val="24"/>
          </w:rPr>
          <w:t xml:space="preserve">in text, point estimates in </w:t>
        </w:r>
      </w:ins>
      <w:ins w:id="294" w:author="Kyra Prats" w:date="2022-04-06T11:46:00Z">
        <w:r w:rsidR="001C4EB3">
          <w:rPr>
            <w:rFonts w:ascii="Times New Roman" w:eastAsia="Times New Roman" w:hAnsi="Times New Roman" w:cs="Times New Roman"/>
            <w:sz w:val="24"/>
            <w:szCs w:val="24"/>
          </w:rPr>
          <w:t>F</w:t>
        </w:r>
      </w:ins>
      <w:ins w:id="295" w:author="Freya Rowland" w:date="2022-03-24T22:11:00Z">
        <w:del w:id="296" w:author="Kyra Prats" w:date="2022-04-06T11:46:00Z">
          <w:r w:rsidDel="001C4EB3">
            <w:rPr>
              <w:rFonts w:ascii="Times New Roman" w:eastAsia="Times New Roman" w:hAnsi="Times New Roman" w:cs="Times New Roman"/>
              <w:sz w:val="24"/>
              <w:szCs w:val="24"/>
            </w:rPr>
            <w:delText>f</w:delText>
          </w:r>
        </w:del>
        <w:r>
          <w:rPr>
            <w:rFonts w:ascii="Times New Roman" w:eastAsia="Times New Roman" w:hAnsi="Times New Roman" w:cs="Times New Roman"/>
            <w:sz w:val="24"/>
            <w:szCs w:val="24"/>
          </w:rPr>
          <w:t>igures 2 and 4) and credible intervals</w:t>
        </w:r>
        <w:del w:id="297" w:author="Kyra Prats" w:date="2022-04-06T11:47:00Z">
          <w:r w:rsidDel="0041558B">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ns w:id="298" w:author="Kyra Prats" w:date="2022-04-06T11:47:00Z">
        <w:r w:rsidR="0041558B">
          <w:rPr>
            <w:rFonts w:ascii="Times New Roman" w:eastAsia="Times New Roman" w:hAnsi="Times New Roman" w:cs="Times New Roman"/>
            <w:sz w:val="24"/>
            <w:szCs w:val="24"/>
          </w:rPr>
          <w:t>(</w:t>
        </w:r>
      </w:ins>
      <w:ins w:id="299" w:author="Freya Rowland" w:date="2022-03-24T22:11:00Z">
        <w:r w:rsidRPr="0014737F">
          <w:rPr>
            <w:rFonts w:ascii="Times New Roman" w:eastAsia="Times New Roman" w:hAnsi="Times New Roman" w:cs="Times New Roman"/>
            <w:sz w:val="24"/>
            <w:szCs w:val="24"/>
            <w:rPrChange w:id="300" w:author="Duguid, Marlyse" w:date="2022-04-07T09:33:00Z">
              <w:rPr>
                <w:rFonts w:ascii="Times New Roman" w:eastAsia="Times New Roman" w:hAnsi="Times New Roman" w:cs="Times New Roman"/>
                <w:i/>
                <w:iCs/>
                <w:sz w:val="24"/>
                <w:szCs w:val="24"/>
              </w:rPr>
            </w:rPrChange>
          </w:rPr>
          <w:t>e.g</w:t>
        </w:r>
        <w:r w:rsidRPr="00F83479">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a 95% credible interval indicates there is a 95% probability that the true parameter lies within that range</w:t>
        </w:r>
      </w:ins>
      <w:ins w:id="301" w:author="Kyra Prats" w:date="2022-04-06T11:47:00Z">
        <w:r w:rsidR="0041558B">
          <w:rPr>
            <w:rFonts w:ascii="Times New Roman" w:eastAsia="Times New Roman" w:hAnsi="Times New Roman" w:cs="Times New Roman"/>
            <w:sz w:val="24"/>
            <w:szCs w:val="24"/>
          </w:rPr>
          <w:t>)</w:t>
        </w:r>
      </w:ins>
      <w:ins w:id="302" w:author="Freya Rowland" w:date="2022-03-24T22:11:00Z">
        <w:r>
          <w:rPr>
            <w:rFonts w:ascii="Times New Roman" w:eastAsia="Times New Roman" w:hAnsi="Times New Roman" w:cs="Times New Roman"/>
            <w:sz w:val="24"/>
            <w:szCs w:val="24"/>
          </w:rPr>
          <w:t xml:space="preserve">. Bayesian posterior distributions are generally more </w:t>
        </w:r>
        <w:r>
          <w:rPr>
            <w:rFonts w:ascii="Times New Roman" w:eastAsia="Times New Roman" w:hAnsi="Times New Roman" w:cs="Times New Roman"/>
            <w:sz w:val="24"/>
            <w:szCs w:val="24"/>
          </w:rPr>
          <w:lastRenderedPageBreak/>
          <w:t>intuitive because they are probabilistic</w:t>
        </w:r>
      </w:ins>
      <w:ins w:id="303" w:author="Freya Rowland" w:date="2022-04-05T12:14:00Z">
        <w:r w:rsidR="00285040">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(McElreath 2020)</w:t>
      </w:r>
      <w:ins w:id="304" w:author="Freya Rowland" w:date="2022-04-05T12:15:00Z">
        <w:r w:rsidR="00F83479">
          <w:rPr>
            <w:rFonts w:ascii="Times New Roman" w:eastAsia="Times New Roman" w:hAnsi="Times New Roman" w:cs="Times New Roman"/>
            <w:sz w:val="24"/>
            <w:szCs w:val="24"/>
          </w:rPr>
          <w:t xml:space="preserve">, so we </w:t>
        </w:r>
        <w:del w:id="305" w:author="Kyra Prats" w:date="2022-04-06T11:47:00Z">
          <w:r w:rsidR="00F83479" w:rsidDel="0041558B">
            <w:rPr>
              <w:rFonts w:ascii="Times New Roman" w:eastAsia="Times New Roman" w:hAnsi="Times New Roman" w:cs="Times New Roman"/>
              <w:sz w:val="24"/>
              <w:szCs w:val="24"/>
            </w:rPr>
            <w:delText xml:space="preserve">can </w:delText>
          </w:r>
        </w:del>
        <w:r w:rsidR="00F83479">
          <w:rPr>
            <w:rFonts w:ascii="Times New Roman" w:eastAsia="Times New Roman" w:hAnsi="Times New Roman" w:cs="Times New Roman"/>
            <w:sz w:val="24"/>
            <w:szCs w:val="24"/>
          </w:rPr>
          <w:t>use</w:t>
        </w:r>
      </w:ins>
      <w:ins w:id="306" w:author="Freya Rowland" w:date="2022-04-12T17:18:00Z">
        <w:r w:rsidR="00E17168">
          <w:rPr>
            <w:rFonts w:ascii="Times New Roman" w:eastAsia="Times New Roman" w:hAnsi="Times New Roman" w:cs="Times New Roman"/>
            <w:sz w:val="24"/>
            <w:szCs w:val="24"/>
          </w:rPr>
          <w:t>d</w:t>
        </w:r>
      </w:ins>
      <w:ins w:id="307" w:author="Freya Rowland" w:date="2022-04-05T12:15:00Z">
        <w:r w:rsidR="00F83479">
          <w:rPr>
            <w:rFonts w:ascii="Times New Roman" w:eastAsia="Times New Roman" w:hAnsi="Times New Roman" w:cs="Times New Roman"/>
            <w:sz w:val="24"/>
            <w:szCs w:val="24"/>
          </w:rPr>
          <w:t xml:space="preserve"> the thousands of iterations </w:t>
        </w:r>
      </w:ins>
      <w:ins w:id="308" w:author="Freya Rowland" w:date="2022-04-05T12:16:00Z">
        <w:r w:rsidR="00F83479">
          <w:rPr>
            <w:rFonts w:ascii="Times New Roman" w:eastAsia="Times New Roman" w:hAnsi="Times New Roman" w:cs="Times New Roman"/>
            <w:sz w:val="24"/>
            <w:szCs w:val="24"/>
          </w:rPr>
          <w:t xml:space="preserve">per model </w:t>
        </w:r>
      </w:ins>
      <w:ins w:id="309" w:author="Freya Rowland" w:date="2022-03-24T22:11:00Z">
        <w:r>
          <w:rPr>
            <w:rFonts w:ascii="Times New Roman" w:eastAsia="Times New Roman" w:hAnsi="Times New Roman" w:cs="Times New Roman"/>
            <w:sz w:val="24"/>
            <w:szCs w:val="24"/>
          </w:rPr>
          <w:t>(i.e., posterior) to look at the probability of the coefficient being positive or negative, which we report in text as the % probability a coefficient is &lt; or &gt; 0.</w:t>
        </w:r>
      </w:ins>
    </w:p>
    <w:p w14:paraId="232ED50A" w14:textId="0FE850AA" w:rsidR="000851FB" w:rsidRDefault="00200568" w:rsidP="003F243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used years as a graduate student and as a postdoctoral scholar as continuous variables. Identity factors were coded as whether the respondent was part of the group (yes = 1) or not (no = 0). Identity factors included whether someone was the first in their family to obtain a college degree (first generation</w:t>
      </w:r>
      <w:ins w:id="310" w:author="Kyra Prats" w:date="2022-04-06T11:51:00Z">
        <w:r w:rsidR="00266E92">
          <w:rPr>
            <w:rFonts w:ascii="Times New Roman" w:eastAsia="Times New Roman" w:hAnsi="Times New Roman" w:cs="Times New Roman"/>
            <w:sz w:val="24"/>
            <w:szCs w:val="24"/>
          </w:rPr>
          <w:t>, hereafter first-gen</w:t>
        </w:r>
      </w:ins>
      <w:r>
        <w:rPr>
          <w:rFonts w:ascii="Times New Roman" w:eastAsia="Times New Roman" w:hAnsi="Times New Roman" w:cs="Times New Roman"/>
          <w:sz w:val="24"/>
          <w:szCs w:val="24"/>
        </w:rPr>
        <w:t>); gender identity; whether a trainee identified as BIPOC; whether the trainee had a chronic health condition or disability; and whether the trainee’s first language was English or not. Unfortunately, we had too small of a sample size of individuals identifying as non-binary/other (e.g., non-binary, third gender, etc.) to get accurate model results (n = 8/311 respondents), so we eliminated all but those who identify as male or female from the analysis on publication totals. Recognizing that these individual survey respondents have shared insights from their experiences, we express deep gratitude for their voluntary contributions. Although these data were too minimal to statistically test how being gender non-binary affected publication outcomes, we encourage readers to view a summary of these responses (</w:t>
      </w:r>
      <w:r>
        <w:rPr>
          <w:rFonts w:ascii="Times New Roman" w:eastAsia="Times New Roman" w:hAnsi="Times New Roman" w:cs="Times New Roman"/>
          <w:b/>
          <w:sz w:val="24"/>
          <w:szCs w:val="24"/>
        </w:rPr>
        <w:t xml:space="preserve">Supplementary Table </w:t>
      </w:r>
      <w:del w:id="311" w:author="Freya Rowland" w:date="2022-04-05T17:03:00Z">
        <w:r w:rsidDel="0094605D">
          <w:rPr>
            <w:rFonts w:ascii="Times New Roman" w:eastAsia="Times New Roman" w:hAnsi="Times New Roman" w:cs="Times New Roman"/>
            <w:b/>
            <w:sz w:val="24"/>
            <w:szCs w:val="24"/>
          </w:rPr>
          <w:delText>S5</w:delText>
        </w:r>
      </w:del>
      <w:ins w:id="312" w:author="Freya Rowland" w:date="2022-04-05T17:03:00Z">
        <w:r w:rsidR="0094605D">
          <w:rPr>
            <w:rFonts w:ascii="Times New Roman" w:eastAsia="Times New Roman" w:hAnsi="Times New Roman" w:cs="Times New Roman"/>
            <w:b/>
            <w:sz w:val="24"/>
            <w:szCs w:val="24"/>
          </w:rPr>
          <w:t>S6</w:t>
        </w:r>
      </w:ins>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56AFB42D" w14:textId="77777777" w:rsidR="000851FB" w:rsidRDefault="00200568" w:rsidP="003F243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2DA0107E" w14:textId="77777777" w:rsidR="000851FB" w:rsidRDefault="00200568" w:rsidP="003F24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Sample frame</w:t>
      </w:r>
    </w:p>
    <w:p w14:paraId="5F507807" w14:textId="6F03A048" w:rsidR="00051D51" w:rsidRDefault="00200568" w:rsidP="003F243D">
      <w:pPr>
        <w:spacing w:line="480" w:lineRule="auto"/>
        <w:rPr>
          <w:ins w:id="313" w:author="Freya Rowland" w:date="2022-04-05T17:00:00Z"/>
          <w:rFonts w:ascii="Times New Roman" w:eastAsia="Times New Roman" w:hAnsi="Times New Roman" w:cs="Times New Roman"/>
          <w:sz w:val="24"/>
          <w:szCs w:val="24"/>
        </w:rPr>
      </w:pPr>
      <w:r>
        <w:rPr>
          <w:rFonts w:ascii="Times New Roman" w:eastAsia="Times New Roman" w:hAnsi="Times New Roman" w:cs="Times New Roman"/>
          <w:sz w:val="24"/>
          <w:szCs w:val="24"/>
        </w:rPr>
        <w:t>We had 3</w:t>
      </w:r>
      <w:del w:id="314" w:author="Freya Rowland" w:date="2022-04-05T12:19:00Z">
        <w:r w:rsidDel="00F83479">
          <w:rPr>
            <w:rFonts w:ascii="Times New Roman" w:eastAsia="Times New Roman" w:hAnsi="Times New Roman" w:cs="Times New Roman"/>
            <w:sz w:val="24"/>
            <w:szCs w:val="24"/>
          </w:rPr>
          <w:delText>4</w:delText>
        </w:r>
      </w:del>
      <w:ins w:id="315" w:author="Freya Rowland" w:date="2022-04-05T12:19:00Z">
        <w:r w:rsidR="00F83479">
          <w:rPr>
            <w:rFonts w:ascii="Times New Roman" w:eastAsia="Times New Roman" w:hAnsi="Times New Roman" w:cs="Times New Roman"/>
            <w:sz w:val="24"/>
            <w:szCs w:val="24"/>
          </w:rPr>
          <w:t>55</w:t>
        </w:r>
      </w:ins>
      <w:del w:id="316" w:author="Freya Rowland" w:date="2022-03-26T21:04:00Z">
        <w:r>
          <w:rPr>
            <w:rFonts w:ascii="Times New Roman" w:eastAsia="Times New Roman" w:hAnsi="Times New Roman" w:cs="Times New Roman"/>
            <w:sz w:val="24"/>
            <w:szCs w:val="24"/>
          </w:rPr>
          <w:delText>2</w:delText>
        </w:r>
      </w:del>
      <w:r>
        <w:rPr>
          <w:rFonts w:ascii="Times New Roman" w:eastAsia="Times New Roman" w:hAnsi="Times New Roman" w:cs="Times New Roman"/>
          <w:sz w:val="24"/>
          <w:szCs w:val="24"/>
        </w:rPr>
        <w:t xml:space="preserve"> survey respondents—2</w:t>
      </w:r>
      <w:ins w:id="317" w:author="Freya Rowland" w:date="2022-04-05T12:19:00Z">
        <w:r w:rsidR="008610B9">
          <w:rPr>
            <w:rFonts w:ascii="Times New Roman" w:eastAsia="Times New Roman" w:hAnsi="Times New Roman" w:cs="Times New Roman"/>
            <w:sz w:val="24"/>
            <w:szCs w:val="24"/>
          </w:rPr>
          <w:t>92</w:t>
        </w:r>
      </w:ins>
      <w:del w:id="318" w:author="Freya Rowland" w:date="2022-03-26T21:04:00Z">
        <w:r>
          <w:rPr>
            <w:rFonts w:ascii="Times New Roman" w:eastAsia="Times New Roman" w:hAnsi="Times New Roman" w:cs="Times New Roman"/>
            <w:sz w:val="24"/>
            <w:szCs w:val="24"/>
          </w:rPr>
          <w:delText>90</w:delText>
        </w:r>
      </w:del>
      <w:r>
        <w:rPr>
          <w:rFonts w:ascii="Times New Roman" w:eastAsia="Times New Roman" w:hAnsi="Times New Roman" w:cs="Times New Roman"/>
          <w:sz w:val="24"/>
          <w:szCs w:val="24"/>
        </w:rPr>
        <w:t xml:space="preserve"> of whom finished the entire survey—from 149 subfields of environmental biology (</w:t>
      </w:r>
      <w:r>
        <w:rPr>
          <w:rFonts w:ascii="Times New Roman" w:eastAsia="Times New Roman" w:hAnsi="Times New Roman" w:cs="Times New Roman"/>
          <w:b/>
          <w:sz w:val="24"/>
          <w:szCs w:val="24"/>
        </w:rPr>
        <w:t>Supplementary Fig. S1</w:t>
      </w:r>
      <w:r>
        <w:rPr>
          <w:rFonts w:ascii="Times New Roman" w:eastAsia="Times New Roman" w:hAnsi="Times New Roman" w:cs="Times New Roman"/>
          <w:sz w:val="24"/>
          <w:szCs w:val="24"/>
        </w:rPr>
        <w:t xml:space="preserve">). The most common subfield descriptions included “ecology” (n = 158), “biology” (n = 44), “evolutionary” (n = 34), and “plant” (n = 29). Our sample frame included graduate students from early to advanced stages (0-15 years, avg = </w:t>
      </w:r>
      <w:r>
        <w:rPr>
          <w:rFonts w:ascii="Times New Roman" w:eastAsia="Times New Roman" w:hAnsi="Times New Roman" w:cs="Times New Roman"/>
          <w:sz w:val="24"/>
          <w:szCs w:val="24"/>
        </w:rPr>
        <w:lastRenderedPageBreak/>
        <w:t>4.7 y</w:t>
      </w:r>
      <w:ins w:id="319" w:author="Kyra Prats" w:date="2022-04-06T11:49:00Z">
        <w:r w:rsidR="008A68AE">
          <w:rPr>
            <w:rFonts w:ascii="Times New Roman" w:eastAsia="Times New Roman" w:hAnsi="Times New Roman" w:cs="Times New Roman"/>
            <w:sz w:val="24"/>
            <w:szCs w:val="24"/>
          </w:rPr>
          <w:t>ea</w:t>
        </w:r>
      </w:ins>
      <w:r>
        <w:rPr>
          <w:rFonts w:ascii="Times New Roman" w:eastAsia="Times New Roman" w:hAnsi="Times New Roman" w:cs="Times New Roman"/>
          <w:sz w:val="24"/>
          <w:szCs w:val="24"/>
        </w:rPr>
        <w:t xml:space="preserve">rs, SD = 2.7, n = 231/311), and postdocs who had a similar range of experiences from </w:t>
      </w:r>
      <w:del w:id="320" w:author="Freya Rowland" w:date="2022-04-05T12:21:00Z">
        <w:r w:rsidDel="008610B9">
          <w:rPr>
            <w:rFonts w:ascii="Times New Roman" w:eastAsia="Times New Roman" w:hAnsi="Times New Roman" w:cs="Times New Roman"/>
            <w:sz w:val="24"/>
            <w:szCs w:val="24"/>
          </w:rPr>
          <w:delText>early  to</w:delText>
        </w:r>
      </w:del>
      <w:ins w:id="321" w:author="Freya Rowland" w:date="2022-04-05T12:21:00Z">
        <w:r w:rsidR="008610B9">
          <w:rPr>
            <w:rFonts w:ascii="Times New Roman" w:eastAsia="Times New Roman" w:hAnsi="Times New Roman" w:cs="Times New Roman"/>
            <w:sz w:val="24"/>
            <w:szCs w:val="24"/>
          </w:rPr>
          <w:t>early to</w:t>
        </w:r>
      </w:ins>
      <w:r>
        <w:rPr>
          <w:rFonts w:ascii="Times New Roman" w:eastAsia="Times New Roman" w:hAnsi="Times New Roman" w:cs="Times New Roman"/>
          <w:sz w:val="24"/>
          <w:szCs w:val="24"/>
        </w:rPr>
        <w:t xml:space="preserve"> advanced stages (0-9 </w:t>
      </w:r>
      <w:proofErr w:type="spellStart"/>
      <w:r>
        <w:rPr>
          <w:rFonts w:ascii="Times New Roman" w:eastAsia="Times New Roman" w:hAnsi="Times New Roman" w:cs="Times New Roman"/>
          <w:sz w:val="24"/>
          <w:szCs w:val="24"/>
        </w:rPr>
        <w:t>yrs</w:t>
      </w:r>
      <w:proofErr w:type="spellEnd"/>
      <w:r>
        <w:rPr>
          <w:rFonts w:ascii="Times New Roman" w:eastAsia="Times New Roman" w:hAnsi="Times New Roman" w:cs="Times New Roman"/>
          <w:sz w:val="24"/>
          <w:szCs w:val="24"/>
        </w:rPr>
        <w:t xml:space="preserve">, avg = 1.9, SD = 1.9, n = 80/311). </w:t>
      </w:r>
    </w:p>
    <w:p w14:paraId="70A58C0F" w14:textId="4A09407E" w:rsidR="000851FB" w:rsidRDefault="00051D51">
      <w:pPr>
        <w:spacing w:line="480" w:lineRule="auto"/>
        <w:ind w:firstLine="720"/>
        <w:rPr>
          <w:rFonts w:ascii="Times New Roman" w:eastAsia="Times New Roman" w:hAnsi="Times New Roman" w:cs="Times New Roman"/>
          <w:sz w:val="24"/>
          <w:szCs w:val="24"/>
        </w:rPr>
        <w:pPrChange w:id="322" w:author="Freya Rowland" w:date="2022-04-05T17:00:00Z">
          <w:pPr>
            <w:spacing w:line="480" w:lineRule="auto"/>
          </w:pPr>
        </w:pPrChange>
      </w:pPr>
      <w:ins w:id="323" w:author="Freya Rowland" w:date="2022-04-05T17:00:00Z">
        <w:r>
          <w:rPr>
            <w:rFonts w:ascii="Times New Roman" w:eastAsia="Times New Roman" w:hAnsi="Times New Roman" w:cs="Times New Roman"/>
            <w:sz w:val="24"/>
            <w:szCs w:val="24"/>
          </w:rPr>
          <w:t xml:space="preserve">Respondents represented a diversity of identities </w:t>
        </w:r>
      </w:ins>
      <w:ins w:id="324" w:author="Freya Rowland" w:date="2022-04-05T17:01:00Z">
        <w:r>
          <w:rPr>
            <w:rFonts w:ascii="Times New Roman" w:eastAsia="Times New Roman" w:hAnsi="Times New Roman" w:cs="Times New Roman"/>
            <w:sz w:val="24"/>
            <w:szCs w:val="24"/>
          </w:rPr>
          <w:t>(</w:t>
        </w:r>
        <w:r w:rsidRPr="00051D51">
          <w:rPr>
            <w:rFonts w:ascii="Times New Roman" w:eastAsia="Times New Roman" w:hAnsi="Times New Roman" w:cs="Times New Roman"/>
            <w:b/>
            <w:bCs/>
            <w:sz w:val="24"/>
            <w:szCs w:val="24"/>
            <w:rPrChange w:id="325" w:author="Freya Rowland" w:date="2022-04-05T17:01:00Z">
              <w:rPr>
                <w:rFonts w:ascii="Times New Roman" w:eastAsia="Times New Roman" w:hAnsi="Times New Roman" w:cs="Times New Roman"/>
                <w:sz w:val="24"/>
                <w:szCs w:val="24"/>
              </w:rPr>
            </w:rPrChange>
          </w:rPr>
          <w:t>Supplementary Table S1</w:t>
        </w:r>
        <w:r>
          <w:rPr>
            <w:rFonts w:ascii="Times New Roman" w:eastAsia="Times New Roman" w:hAnsi="Times New Roman" w:cs="Times New Roman"/>
            <w:sz w:val="24"/>
            <w:szCs w:val="24"/>
          </w:rPr>
          <w:t xml:space="preserve">). </w:t>
        </w:r>
      </w:ins>
      <w:proofErr w:type="gramStart"/>
      <w:r w:rsidR="00200568">
        <w:rPr>
          <w:rFonts w:ascii="Times New Roman" w:eastAsia="Times New Roman" w:hAnsi="Times New Roman" w:cs="Times New Roman"/>
          <w:sz w:val="24"/>
          <w:szCs w:val="24"/>
        </w:rPr>
        <w:t>The majority of</w:t>
      </w:r>
      <w:proofErr w:type="gramEnd"/>
      <w:r w:rsidR="00200568">
        <w:rPr>
          <w:rFonts w:ascii="Times New Roman" w:eastAsia="Times New Roman" w:hAnsi="Times New Roman" w:cs="Times New Roman"/>
          <w:sz w:val="24"/>
          <w:szCs w:val="24"/>
        </w:rPr>
        <w:t xml:space="preserve"> graduate students (73%, n = 140/193) and postdoc respondents (61%, n = 46/76) self-identified as female (</w:t>
      </w:r>
      <w:r w:rsidR="00200568">
        <w:rPr>
          <w:rFonts w:ascii="Times New Roman" w:eastAsia="Times New Roman" w:hAnsi="Times New Roman" w:cs="Times New Roman"/>
          <w:b/>
          <w:sz w:val="24"/>
          <w:szCs w:val="24"/>
        </w:rPr>
        <w:t>Box 1</w:t>
      </w:r>
      <w:r w:rsidR="00200568">
        <w:rPr>
          <w:rFonts w:ascii="Times New Roman" w:eastAsia="Times New Roman" w:hAnsi="Times New Roman" w:cs="Times New Roman"/>
          <w:sz w:val="24"/>
          <w:szCs w:val="24"/>
        </w:rPr>
        <w:t xml:space="preserve">), while </w:t>
      </w:r>
      <w:ins w:id="326" w:author="Freya Rowland" w:date="2022-03-26T20:46:00Z">
        <w:r w:rsidR="00200568">
          <w:rPr>
            <w:rFonts w:ascii="Times New Roman" w:eastAsia="Times New Roman" w:hAnsi="Times New Roman" w:cs="Times New Roman"/>
            <w:sz w:val="24"/>
            <w:szCs w:val="24"/>
          </w:rPr>
          <w:t>2</w:t>
        </w:r>
      </w:ins>
      <w:del w:id="327" w:author="Freya Rowland" w:date="2022-03-26T20:46:00Z">
        <w:r w:rsidR="00200568">
          <w:rPr>
            <w:rFonts w:ascii="Times New Roman" w:eastAsia="Times New Roman" w:hAnsi="Times New Roman" w:cs="Times New Roman"/>
            <w:sz w:val="24"/>
            <w:szCs w:val="24"/>
          </w:rPr>
          <w:delText>3</w:delText>
        </w:r>
      </w:del>
      <w:r w:rsidR="00200568">
        <w:rPr>
          <w:rFonts w:ascii="Times New Roman" w:eastAsia="Times New Roman" w:hAnsi="Times New Roman" w:cs="Times New Roman"/>
          <w:sz w:val="24"/>
          <w:szCs w:val="24"/>
        </w:rPr>
        <w:t>4% and 37% (n = 4</w:t>
      </w:r>
      <w:ins w:id="328" w:author="Freya Rowland" w:date="2022-03-26T20:46:00Z">
        <w:r w:rsidR="00200568">
          <w:rPr>
            <w:rFonts w:ascii="Times New Roman" w:eastAsia="Times New Roman" w:hAnsi="Times New Roman" w:cs="Times New Roman"/>
            <w:sz w:val="24"/>
            <w:szCs w:val="24"/>
          </w:rPr>
          <w:t>7</w:t>
        </w:r>
      </w:ins>
      <w:del w:id="329" w:author="Freya Rowland" w:date="2022-03-26T20:46:00Z">
        <w:r w:rsidR="00200568">
          <w:rPr>
            <w:rFonts w:ascii="Times New Roman" w:eastAsia="Times New Roman" w:hAnsi="Times New Roman" w:cs="Times New Roman"/>
            <w:sz w:val="24"/>
            <w:szCs w:val="24"/>
          </w:rPr>
          <w:delText>3</w:delText>
        </w:r>
      </w:del>
      <w:r w:rsidR="00200568">
        <w:rPr>
          <w:rFonts w:ascii="Times New Roman" w:eastAsia="Times New Roman" w:hAnsi="Times New Roman" w:cs="Times New Roman"/>
          <w:sz w:val="24"/>
          <w:szCs w:val="24"/>
        </w:rPr>
        <w:t>/19</w:t>
      </w:r>
      <w:ins w:id="330" w:author="Freya Rowland" w:date="2022-03-26T20:44:00Z">
        <w:r w:rsidR="00200568">
          <w:rPr>
            <w:rFonts w:ascii="Times New Roman" w:eastAsia="Times New Roman" w:hAnsi="Times New Roman" w:cs="Times New Roman"/>
            <w:sz w:val="24"/>
            <w:szCs w:val="24"/>
          </w:rPr>
          <w:t>3</w:t>
        </w:r>
      </w:ins>
      <w:del w:id="331" w:author="Freya Rowland" w:date="2022-03-26T20:44:00Z">
        <w:r w:rsidR="00200568">
          <w:rPr>
            <w:rFonts w:ascii="Times New Roman" w:eastAsia="Times New Roman" w:hAnsi="Times New Roman" w:cs="Times New Roman"/>
            <w:sz w:val="24"/>
            <w:szCs w:val="24"/>
          </w:rPr>
          <w:delText>7</w:delText>
        </w:r>
      </w:del>
      <w:r w:rsidR="00200568">
        <w:rPr>
          <w:rFonts w:ascii="Times New Roman" w:eastAsia="Times New Roman" w:hAnsi="Times New Roman" w:cs="Times New Roman"/>
          <w:sz w:val="24"/>
          <w:szCs w:val="24"/>
        </w:rPr>
        <w:t xml:space="preserve"> and n = 28/76; graduate students and postdocs, respectively) self-identified as male, and a small number self-identified as non-binary, third gender, or other (</w:t>
      </w:r>
      <w:ins w:id="332" w:author="Freya Rowland" w:date="2022-03-26T20:46:00Z">
        <w:r w:rsidR="00200568">
          <w:rPr>
            <w:rFonts w:ascii="Times New Roman" w:eastAsia="Times New Roman" w:hAnsi="Times New Roman" w:cs="Times New Roman"/>
            <w:sz w:val="24"/>
            <w:szCs w:val="24"/>
          </w:rPr>
          <w:t>3</w:t>
        </w:r>
      </w:ins>
      <w:del w:id="333" w:author="Freya Rowland" w:date="2022-03-26T20:46:00Z">
        <w:r w:rsidR="00200568">
          <w:rPr>
            <w:rFonts w:ascii="Times New Roman" w:eastAsia="Times New Roman" w:hAnsi="Times New Roman" w:cs="Times New Roman"/>
            <w:sz w:val="24"/>
            <w:szCs w:val="24"/>
          </w:rPr>
          <w:delText>4</w:delText>
        </w:r>
      </w:del>
      <w:r w:rsidR="00200568">
        <w:rPr>
          <w:rFonts w:ascii="Times New Roman" w:eastAsia="Times New Roman" w:hAnsi="Times New Roman" w:cs="Times New Roman"/>
          <w:sz w:val="24"/>
          <w:szCs w:val="24"/>
        </w:rPr>
        <w:t xml:space="preserve">%, n = 6/193; and 3%, n = 2/76). Most respondents (92%) were previously or are currently at a university in the U.S. or Canada, therefore our results mainly reflect trainee experiences in </w:t>
      </w:r>
      <w:del w:id="334" w:author="Kyra Prats" w:date="2022-04-12T10:55:00Z">
        <w:r w:rsidR="00200568" w:rsidDel="00DC59CF">
          <w:rPr>
            <w:rFonts w:ascii="Times New Roman" w:eastAsia="Times New Roman" w:hAnsi="Times New Roman" w:cs="Times New Roman"/>
            <w:sz w:val="24"/>
            <w:szCs w:val="24"/>
          </w:rPr>
          <w:delText>English-speaking</w:delText>
        </w:r>
      </w:del>
      <w:ins w:id="335" w:author="Kyra Prats" w:date="2022-04-12T10:55:00Z">
        <w:r w:rsidR="00DC59CF">
          <w:rPr>
            <w:rFonts w:ascii="Times New Roman" w:eastAsia="Times New Roman" w:hAnsi="Times New Roman" w:cs="Times New Roman"/>
            <w:sz w:val="24"/>
            <w:szCs w:val="24"/>
          </w:rPr>
          <w:t>this region of</w:t>
        </w:r>
      </w:ins>
      <w:r w:rsidR="00200568">
        <w:rPr>
          <w:rFonts w:ascii="Times New Roman" w:eastAsia="Times New Roman" w:hAnsi="Times New Roman" w:cs="Times New Roman"/>
          <w:sz w:val="24"/>
          <w:szCs w:val="24"/>
        </w:rPr>
        <w:t xml:space="preserve"> North America.</w:t>
      </w:r>
    </w:p>
    <w:p w14:paraId="19FB16EF" w14:textId="73EB4D4D" w:rsidR="000851FB" w:rsidRDefault="00200568" w:rsidP="003F243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20% (n = 5</w:t>
      </w:r>
      <w:ins w:id="336" w:author="Freya Rowland" w:date="2022-03-26T20:57:00Z">
        <w:r>
          <w:rPr>
            <w:rFonts w:ascii="Times New Roman" w:eastAsia="Times New Roman" w:hAnsi="Times New Roman" w:cs="Times New Roman"/>
            <w:sz w:val="24"/>
            <w:szCs w:val="24"/>
          </w:rPr>
          <w:t>3</w:t>
        </w:r>
      </w:ins>
      <w:del w:id="337" w:author="Freya Rowland" w:date="2022-03-26T20:57:00Z">
        <w:r>
          <w:rPr>
            <w:rFonts w:ascii="Times New Roman" w:eastAsia="Times New Roman" w:hAnsi="Times New Roman" w:cs="Times New Roman"/>
            <w:sz w:val="24"/>
            <w:szCs w:val="24"/>
          </w:rPr>
          <w:delText>4</w:delText>
        </w:r>
      </w:del>
      <w:r>
        <w:rPr>
          <w:rFonts w:ascii="Times New Roman" w:eastAsia="Times New Roman" w:hAnsi="Times New Roman" w:cs="Times New Roman"/>
          <w:sz w:val="24"/>
          <w:szCs w:val="24"/>
        </w:rPr>
        <w:t>/</w:t>
      </w:r>
      <w:del w:id="338" w:author="Freya Rowland" w:date="2022-04-05T16:17:00Z">
        <w:r w:rsidDel="000F4858">
          <w:rPr>
            <w:rFonts w:ascii="Times New Roman" w:eastAsia="Times New Roman" w:hAnsi="Times New Roman" w:cs="Times New Roman"/>
            <w:sz w:val="24"/>
            <w:szCs w:val="24"/>
          </w:rPr>
          <w:delText>3</w:delText>
        </w:r>
      </w:del>
      <w:ins w:id="339" w:author="Freya Rowland" w:date="2022-04-05T16:17:00Z">
        <w:r w:rsidR="000F4858">
          <w:rPr>
            <w:rFonts w:ascii="Times New Roman" w:eastAsia="Times New Roman" w:hAnsi="Times New Roman" w:cs="Times New Roman"/>
            <w:sz w:val="24"/>
            <w:szCs w:val="24"/>
          </w:rPr>
          <w:t>267</w:t>
        </w:r>
      </w:ins>
      <w:del w:id="340" w:author="Freya Rowland" w:date="2022-03-26T20:58:00Z">
        <w:r>
          <w:rPr>
            <w:rFonts w:ascii="Times New Roman" w:eastAsia="Times New Roman" w:hAnsi="Times New Roman" w:cs="Times New Roman"/>
            <w:sz w:val="24"/>
            <w:szCs w:val="24"/>
          </w:rPr>
          <w:delText>11</w:delText>
        </w:r>
      </w:del>
      <w:r>
        <w:rPr>
          <w:rFonts w:ascii="Times New Roman" w:eastAsia="Times New Roman" w:hAnsi="Times New Roman" w:cs="Times New Roman"/>
          <w:sz w:val="24"/>
          <w:szCs w:val="24"/>
        </w:rPr>
        <w:t>) of respondents self-identified as BIPOC, comprising 24% of graduate students (n = 46/19</w:t>
      </w:r>
      <w:ins w:id="341" w:author="Freya Rowland" w:date="2022-04-05T16:17:00Z">
        <w:r w:rsidR="000F4858">
          <w:rPr>
            <w:rFonts w:ascii="Times New Roman" w:eastAsia="Times New Roman" w:hAnsi="Times New Roman" w:cs="Times New Roman"/>
            <w:sz w:val="24"/>
            <w:szCs w:val="24"/>
          </w:rPr>
          <w:t>3</w:t>
        </w:r>
      </w:ins>
      <w:del w:id="342" w:author="Freya Rowland" w:date="2022-04-05T16:01:00Z">
        <w:r w:rsidDel="00621072">
          <w:rPr>
            <w:rFonts w:ascii="Times New Roman" w:eastAsia="Times New Roman" w:hAnsi="Times New Roman" w:cs="Times New Roman"/>
            <w:sz w:val="24"/>
            <w:szCs w:val="24"/>
          </w:rPr>
          <w:delText>3</w:delText>
        </w:r>
      </w:del>
      <w:r>
        <w:rPr>
          <w:rFonts w:ascii="Times New Roman" w:eastAsia="Times New Roman" w:hAnsi="Times New Roman" w:cs="Times New Roman"/>
          <w:sz w:val="24"/>
          <w:szCs w:val="24"/>
        </w:rPr>
        <w:t>) and</w:t>
      </w:r>
      <w:ins w:id="343" w:author="Freya Rowland" w:date="2022-04-05T16:17:00Z">
        <w:r w:rsidR="000F4858">
          <w:rPr>
            <w:rFonts w:ascii="Times New Roman" w:eastAsia="Times New Roman" w:hAnsi="Times New Roman" w:cs="Times New Roman"/>
            <w:sz w:val="24"/>
            <w:szCs w:val="24"/>
          </w:rPr>
          <w:t xml:space="preserve"> 9</w:t>
        </w:r>
      </w:ins>
      <w:del w:id="344" w:author="Freya Rowland" w:date="2022-04-05T16:17:00Z">
        <w:r w:rsidDel="000F4858">
          <w:rPr>
            <w:rFonts w:ascii="Times New Roman" w:eastAsia="Times New Roman" w:hAnsi="Times New Roman" w:cs="Times New Roman"/>
            <w:sz w:val="24"/>
            <w:szCs w:val="24"/>
          </w:rPr>
          <w:delText xml:space="preserve"> 10</w:delText>
        </w:r>
      </w:del>
      <w:r>
        <w:rPr>
          <w:rFonts w:ascii="Times New Roman" w:eastAsia="Times New Roman" w:hAnsi="Times New Roman" w:cs="Times New Roman"/>
          <w:sz w:val="24"/>
          <w:szCs w:val="24"/>
        </w:rPr>
        <w:t>% of postdocs (n = 7/74). First-g</w:t>
      </w:r>
      <w:ins w:id="345" w:author="Kyra Prats" w:date="2022-04-06T11:52:00Z">
        <w:r w:rsidR="004F2051">
          <w:rPr>
            <w:rFonts w:ascii="Times New Roman" w:eastAsia="Times New Roman" w:hAnsi="Times New Roman" w:cs="Times New Roman"/>
            <w:sz w:val="24"/>
            <w:szCs w:val="24"/>
          </w:rPr>
          <w:t>en</w:t>
        </w:r>
      </w:ins>
      <w:del w:id="346" w:author="Kyra Prats" w:date="2022-04-06T11:52:00Z">
        <w:r w:rsidDel="004F2051">
          <w:rPr>
            <w:rFonts w:ascii="Times New Roman" w:eastAsia="Times New Roman" w:hAnsi="Times New Roman" w:cs="Times New Roman"/>
            <w:sz w:val="24"/>
            <w:szCs w:val="24"/>
          </w:rPr>
          <w:delText>eneration</w:delText>
        </w:r>
      </w:del>
      <w:r>
        <w:rPr>
          <w:rFonts w:ascii="Times New Roman" w:eastAsia="Times New Roman" w:hAnsi="Times New Roman" w:cs="Times New Roman"/>
          <w:sz w:val="24"/>
          <w:szCs w:val="24"/>
        </w:rPr>
        <w:t xml:space="preserve"> college graduates </w:t>
      </w:r>
      <w:del w:id="347" w:author="Kyra Prats" w:date="2022-04-06T11:52:00Z">
        <w:r w:rsidDel="004F2051">
          <w:rPr>
            <w:rFonts w:ascii="Times New Roman" w:eastAsia="Times New Roman" w:hAnsi="Times New Roman" w:cs="Times New Roman"/>
            <w:sz w:val="24"/>
            <w:szCs w:val="24"/>
          </w:rPr>
          <w:delText xml:space="preserve">(hereafter first-gen) </w:delText>
        </w:r>
      </w:del>
      <w:r>
        <w:rPr>
          <w:rFonts w:ascii="Times New Roman" w:eastAsia="Times New Roman" w:hAnsi="Times New Roman" w:cs="Times New Roman"/>
          <w:sz w:val="24"/>
          <w:szCs w:val="24"/>
        </w:rPr>
        <w:t xml:space="preserve">made up 24% of </w:t>
      </w:r>
      <w:ins w:id="348" w:author="Freya Rowland" w:date="2022-04-05T16:20:00Z">
        <w:r w:rsidR="000F4858">
          <w:rPr>
            <w:rFonts w:ascii="Times New Roman" w:eastAsia="Times New Roman" w:hAnsi="Times New Roman" w:cs="Times New Roman"/>
            <w:sz w:val="24"/>
            <w:szCs w:val="24"/>
          </w:rPr>
          <w:t xml:space="preserve">both </w:t>
        </w:r>
      </w:ins>
      <w:ins w:id="349" w:author="Freya Rowland" w:date="2022-04-05T16:02:00Z">
        <w:r w:rsidR="00621072">
          <w:rPr>
            <w:rFonts w:ascii="Times New Roman" w:eastAsia="Times New Roman" w:hAnsi="Times New Roman" w:cs="Times New Roman"/>
            <w:sz w:val="24"/>
            <w:szCs w:val="24"/>
          </w:rPr>
          <w:t>g</w:t>
        </w:r>
      </w:ins>
      <w:ins w:id="350" w:author="Freya Rowland" w:date="2022-04-05T16:03:00Z">
        <w:r w:rsidR="00621072">
          <w:rPr>
            <w:rFonts w:ascii="Times New Roman" w:eastAsia="Times New Roman" w:hAnsi="Times New Roman" w:cs="Times New Roman"/>
            <w:sz w:val="24"/>
            <w:szCs w:val="24"/>
          </w:rPr>
          <w:t xml:space="preserve">raduate student </w:t>
        </w:r>
      </w:ins>
      <w:del w:id="351" w:author="Freya Rowland" w:date="2022-04-05T16:03:00Z">
        <w:r w:rsidDel="00621072">
          <w:rPr>
            <w:rFonts w:ascii="Times New Roman" w:eastAsia="Times New Roman" w:hAnsi="Times New Roman" w:cs="Times New Roman"/>
            <w:sz w:val="24"/>
            <w:szCs w:val="24"/>
          </w:rPr>
          <w:delText>respondents</w:delText>
        </w:r>
      </w:del>
      <w:ins w:id="352" w:author="Freya Rowland" w:date="2022-04-05T16:03:00Z">
        <w:r w:rsidR="00621072">
          <w:rPr>
            <w:rFonts w:ascii="Times New Roman" w:eastAsia="Times New Roman" w:hAnsi="Times New Roman" w:cs="Times New Roman"/>
            <w:sz w:val="24"/>
            <w:szCs w:val="24"/>
          </w:rPr>
          <w:t>(n = 46/19</w:t>
        </w:r>
      </w:ins>
      <w:ins w:id="353" w:author="Freya Rowland" w:date="2022-04-05T16:20:00Z">
        <w:r w:rsidR="000F4858">
          <w:rPr>
            <w:rFonts w:ascii="Times New Roman" w:eastAsia="Times New Roman" w:hAnsi="Times New Roman" w:cs="Times New Roman"/>
            <w:sz w:val="24"/>
            <w:szCs w:val="24"/>
          </w:rPr>
          <w:t>4</w:t>
        </w:r>
      </w:ins>
      <w:ins w:id="354" w:author="Freya Rowland" w:date="2022-04-05T16:03:00Z">
        <w:r w:rsidR="00621072">
          <w:rPr>
            <w:rFonts w:ascii="Times New Roman" w:eastAsia="Times New Roman" w:hAnsi="Times New Roman" w:cs="Times New Roman"/>
            <w:sz w:val="24"/>
            <w:szCs w:val="24"/>
          </w:rPr>
          <w:t>) and</w:t>
        </w:r>
      </w:ins>
      <w:ins w:id="355" w:author="Freya Rowland" w:date="2022-04-05T16:20:00Z">
        <w:r w:rsidR="000F4858">
          <w:rPr>
            <w:rFonts w:ascii="Times New Roman" w:eastAsia="Times New Roman" w:hAnsi="Times New Roman" w:cs="Times New Roman"/>
            <w:sz w:val="24"/>
            <w:szCs w:val="24"/>
          </w:rPr>
          <w:t xml:space="preserve"> </w:t>
        </w:r>
      </w:ins>
      <w:del w:id="356" w:author="Freya Rowland" w:date="2022-04-05T13:51:00Z">
        <w:r w:rsidDel="00481B89">
          <w:rPr>
            <w:rFonts w:ascii="Times New Roman" w:eastAsia="Times New Roman" w:hAnsi="Times New Roman" w:cs="Times New Roman"/>
            <w:sz w:val="24"/>
            <w:szCs w:val="24"/>
          </w:rPr>
          <w:delText>,</w:delText>
        </w:r>
      </w:del>
      <w:del w:id="357" w:author="Freya Rowland" w:date="2022-03-26T20:51:00Z">
        <w:r>
          <w:rPr>
            <w:rFonts w:ascii="Times New Roman" w:eastAsia="Times New Roman" w:hAnsi="Times New Roman" w:cs="Times New Roman"/>
            <w:sz w:val="24"/>
            <w:szCs w:val="24"/>
          </w:rPr>
          <w:delText xml:space="preserve"> with a slightly higher percentage of </w:delText>
        </w:r>
      </w:del>
      <w:r>
        <w:rPr>
          <w:rFonts w:ascii="Times New Roman" w:eastAsia="Times New Roman" w:hAnsi="Times New Roman" w:cs="Times New Roman"/>
          <w:sz w:val="24"/>
          <w:szCs w:val="24"/>
        </w:rPr>
        <w:t>postdocs (</w:t>
      </w:r>
      <w:ins w:id="358" w:author="Freya Rowland" w:date="2022-03-26T20:51:00Z">
        <w:del w:id="359" w:author="Freya Rowland" w:date="2022-03-26T20:51:00Z">
          <w:r>
            <w:rPr>
              <w:rFonts w:ascii="Times New Roman" w:eastAsia="Times New Roman" w:hAnsi="Times New Roman" w:cs="Times New Roman"/>
              <w:sz w:val="24"/>
              <w:szCs w:val="24"/>
            </w:rPr>
            <w:delText>24</w:delText>
          </w:r>
        </w:del>
      </w:ins>
      <w:del w:id="360" w:author="Freya Rowland" w:date="2022-03-26T20:51:00Z">
        <w:r>
          <w:rPr>
            <w:rFonts w:ascii="Times New Roman" w:eastAsia="Times New Roman" w:hAnsi="Times New Roman" w:cs="Times New Roman"/>
            <w:sz w:val="24"/>
            <w:szCs w:val="24"/>
          </w:rPr>
          <w:delText xml:space="preserve">32%; </w:delText>
        </w:r>
      </w:del>
      <w:r>
        <w:rPr>
          <w:rFonts w:ascii="Times New Roman" w:eastAsia="Times New Roman" w:hAnsi="Times New Roman" w:cs="Times New Roman"/>
          <w:sz w:val="24"/>
          <w:szCs w:val="24"/>
        </w:rPr>
        <w:t>n =</w:t>
      </w:r>
      <w:ins w:id="361" w:author="Freya Rowland" w:date="2022-04-05T16:20:00Z">
        <w:r w:rsidR="000F4858">
          <w:rPr>
            <w:rFonts w:ascii="Times New Roman" w:eastAsia="Times New Roman" w:hAnsi="Times New Roman" w:cs="Times New Roman"/>
            <w:sz w:val="24"/>
            <w:szCs w:val="24"/>
          </w:rPr>
          <w:t xml:space="preserve"> 19</w:t>
        </w:r>
      </w:ins>
      <w:del w:id="362" w:author="Freya Rowland" w:date="2022-04-05T16:02:00Z">
        <w:r w:rsidDel="00621072">
          <w:rPr>
            <w:rFonts w:ascii="Times New Roman" w:eastAsia="Times New Roman" w:hAnsi="Times New Roman" w:cs="Times New Roman"/>
            <w:sz w:val="24"/>
            <w:szCs w:val="24"/>
          </w:rPr>
          <w:delText xml:space="preserve"> 19</w:delText>
        </w:r>
      </w:del>
      <w:r>
        <w:rPr>
          <w:rFonts w:ascii="Times New Roman" w:eastAsia="Times New Roman" w:hAnsi="Times New Roman" w:cs="Times New Roman"/>
          <w:sz w:val="24"/>
          <w:szCs w:val="24"/>
        </w:rPr>
        <w:t>/</w:t>
      </w:r>
      <w:ins w:id="363" w:author="Freya Rowland" w:date="2022-03-26T20:50:00Z">
        <w:r>
          <w:rPr>
            <w:rFonts w:ascii="Times New Roman" w:eastAsia="Times New Roman" w:hAnsi="Times New Roman" w:cs="Times New Roman"/>
            <w:sz w:val="24"/>
            <w:szCs w:val="24"/>
          </w:rPr>
          <w:t>7</w:t>
        </w:r>
      </w:ins>
      <w:ins w:id="364" w:author="Freya Rowland" w:date="2022-04-05T16:27:00Z">
        <w:r w:rsidR="0067027A">
          <w:rPr>
            <w:rFonts w:ascii="Times New Roman" w:eastAsia="Times New Roman" w:hAnsi="Times New Roman" w:cs="Times New Roman"/>
            <w:sz w:val="24"/>
            <w:szCs w:val="24"/>
          </w:rPr>
          <w:t>8</w:t>
        </w:r>
      </w:ins>
      <w:del w:id="365" w:author="Freya Rowland" w:date="2022-03-26T20:50:00Z">
        <w:r>
          <w:rPr>
            <w:rFonts w:ascii="Times New Roman" w:eastAsia="Times New Roman" w:hAnsi="Times New Roman" w:cs="Times New Roman"/>
            <w:sz w:val="24"/>
            <w:szCs w:val="24"/>
          </w:rPr>
          <w:delText>59</w:delText>
        </w:r>
      </w:del>
      <w:r>
        <w:rPr>
          <w:rFonts w:ascii="Times New Roman" w:eastAsia="Times New Roman" w:hAnsi="Times New Roman" w:cs="Times New Roman"/>
          <w:sz w:val="24"/>
          <w:szCs w:val="24"/>
        </w:rPr>
        <w:t>)</w:t>
      </w:r>
      <w:ins w:id="366" w:author="Freya Rowland" w:date="2022-04-05T16:03:00Z">
        <w:r w:rsidR="00621072">
          <w:rPr>
            <w:rFonts w:ascii="Times New Roman" w:eastAsia="Times New Roman" w:hAnsi="Times New Roman" w:cs="Times New Roman"/>
            <w:sz w:val="24"/>
            <w:szCs w:val="24"/>
          </w:rPr>
          <w:t xml:space="preserve"> respondents</w:t>
        </w:r>
      </w:ins>
      <w:del w:id="367" w:author="Freya Rowland" w:date="2022-04-05T16:03:00Z">
        <w:r w:rsidDel="00621072">
          <w:rPr>
            <w:rFonts w:ascii="Times New Roman" w:eastAsia="Times New Roman" w:hAnsi="Times New Roman" w:cs="Times New Roman"/>
            <w:sz w:val="24"/>
            <w:szCs w:val="24"/>
          </w:rPr>
          <w:delText xml:space="preserve"> </w:delText>
        </w:r>
      </w:del>
      <w:del w:id="368" w:author="Freya Rowland" w:date="2022-03-26T20:51:00Z">
        <w:r>
          <w:rPr>
            <w:rFonts w:ascii="Times New Roman" w:eastAsia="Times New Roman" w:hAnsi="Times New Roman" w:cs="Times New Roman"/>
            <w:sz w:val="24"/>
            <w:szCs w:val="24"/>
          </w:rPr>
          <w:delText>than</w:delText>
        </w:r>
      </w:del>
      <w:del w:id="369" w:author="Freya Rowland" w:date="2022-04-05T16:03:00Z">
        <w:r w:rsidDel="00621072">
          <w:rPr>
            <w:rFonts w:ascii="Times New Roman" w:eastAsia="Times New Roman" w:hAnsi="Times New Roman" w:cs="Times New Roman"/>
            <w:sz w:val="24"/>
            <w:szCs w:val="24"/>
          </w:rPr>
          <w:delText xml:space="preserve"> graduate students (</w:delText>
        </w:r>
      </w:del>
      <w:del w:id="370" w:author="Freya Rowland" w:date="2022-03-26T20:51:00Z">
        <w:r>
          <w:rPr>
            <w:rFonts w:ascii="Times New Roman" w:eastAsia="Times New Roman" w:hAnsi="Times New Roman" w:cs="Times New Roman"/>
            <w:sz w:val="24"/>
            <w:szCs w:val="24"/>
          </w:rPr>
          <w:delText xml:space="preserve">24%; </w:delText>
        </w:r>
      </w:del>
      <w:del w:id="371" w:author="Freya Rowland" w:date="2022-04-05T16:03:00Z">
        <w:r w:rsidDel="00621072">
          <w:rPr>
            <w:rFonts w:ascii="Times New Roman" w:eastAsia="Times New Roman" w:hAnsi="Times New Roman" w:cs="Times New Roman"/>
            <w:sz w:val="24"/>
            <w:szCs w:val="24"/>
          </w:rPr>
          <w:delText>n = 46/194)</w:delText>
        </w:r>
      </w:del>
      <w:r>
        <w:rPr>
          <w:rFonts w:ascii="Times New Roman" w:eastAsia="Times New Roman" w:hAnsi="Times New Roman" w:cs="Times New Roman"/>
          <w:sz w:val="24"/>
          <w:szCs w:val="24"/>
        </w:rPr>
        <w:t>. Additionally, 18% of respondents reported having a disability or chronic health condition (</w:t>
      </w:r>
      <w:r>
        <w:rPr>
          <w:rFonts w:ascii="Times New Roman" w:eastAsia="Times New Roman" w:hAnsi="Times New Roman" w:cs="Times New Roman"/>
          <w:b/>
          <w:sz w:val="24"/>
          <w:szCs w:val="24"/>
        </w:rPr>
        <w:t>Box 1</w:t>
      </w:r>
      <w:r>
        <w:rPr>
          <w:rFonts w:ascii="Times New Roman" w:eastAsia="Times New Roman" w:hAnsi="Times New Roman" w:cs="Times New Roman"/>
          <w:sz w:val="24"/>
          <w:szCs w:val="24"/>
        </w:rPr>
        <w:t xml:space="preserve">), with 20% of graduate students (n = 39/193) and 13% of postdocs (n = 10/77). Finally, 18% (n = 36/199) and </w:t>
      </w:r>
      <w:ins w:id="372" w:author="Freya Rowland" w:date="2022-03-26T20:56:00Z">
        <w:r>
          <w:rPr>
            <w:rFonts w:ascii="Times New Roman" w:eastAsia="Times New Roman" w:hAnsi="Times New Roman" w:cs="Times New Roman"/>
            <w:sz w:val="24"/>
            <w:szCs w:val="24"/>
          </w:rPr>
          <w:t>23</w:t>
        </w:r>
      </w:ins>
      <w:del w:id="373" w:author="Freya Rowland" w:date="2022-03-26T20:56:00Z">
        <w:r>
          <w:rPr>
            <w:rFonts w:ascii="Times New Roman" w:eastAsia="Times New Roman" w:hAnsi="Times New Roman" w:cs="Times New Roman"/>
            <w:sz w:val="24"/>
            <w:szCs w:val="24"/>
          </w:rPr>
          <w:delText>30</w:delText>
        </w:r>
      </w:del>
      <w:r>
        <w:rPr>
          <w:rFonts w:ascii="Times New Roman" w:eastAsia="Times New Roman" w:hAnsi="Times New Roman" w:cs="Times New Roman"/>
          <w:sz w:val="24"/>
          <w:szCs w:val="24"/>
        </w:rPr>
        <w:t>% (n = 18/</w:t>
      </w:r>
      <w:ins w:id="374" w:author="Freya Rowland" w:date="2022-03-26T20:56:00Z">
        <w:r>
          <w:rPr>
            <w:rFonts w:ascii="Times New Roman" w:eastAsia="Times New Roman" w:hAnsi="Times New Roman" w:cs="Times New Roman"/>
            <w:sz w:val="24"/>
            <w:szCs w:val="24"/>
          </w:rPr>
          <w:t>78</w:t>
        </w:r>
      </w:ins>
      <w:del w:id="375" w:author="Freya Rowland" w:date="2022-03-26T20:56:00Z">
        <w:r>
          <w:rPr>
            <w:rFonts w:ascii="Times New Roman" w:eastAsia="Times New Roman" w:hAnsi="Times New Roman" w:cs="Times New Roman"/>
            <w:sz w:val="24"/>
            <w:szCs w:val="24"/>
          </w:rPr>
          <w:delText>60</w:delText>
        </w:r>
      </w:del>
      <w:r>
        <w:rPr>
          <w:rFonts w:ascii="Times New Roman" w:eastAsia="Times New Roman" w:hAnsi="Times New Roman" w:cs="Times New Roman"/>
          <w:sz w:val="24"/>
          <w:szCs w:val="24"/>
        </w:rPr>
        <w:t xml:space="preserve">) of graduate students and postdocs, respectively, reported that English was their second language (ESL, </w:t>
      </w:r>
      <w:r>
        <w:rPr>
          <w:rFonts w:ascii="Times New Roman" w:eastAsia="Times New Roman" w:hAnsi="Times New Roman" w:cs="Times New Roman"/>
          <w:b/>
          <w:sz w:val="24"/>
          <w:szCs w:val="24"/>
        </w:rPr>
        <w:t>Box 1</w:t>
      </w:r>
      <w:r>
        <w:rPr>
          <w:rFonts w:ascii="Times New Roman" w:eastAsia="Times New Roman" w:hAnsi="Times New Roman" w:cs="Times New Roman"/>
          <w:sz w:val="24"/>
          <w:szCs w:val="24"/>
        </w:rPr>
        <w:t>).</w:t>
      </w:r>
    </w:p>
    <w:p w14:paraId="50AB8F7D" w14:textId="77777777" w:rsidR="000851FB" w:rsidRDefault="000851FB" w:rsidP="003F243D">
      <w:pPr>
        <w:spacing w:line="480" w:lineRule="auto"/>
        <w:rPr>
          <w:rFonts w:ascii="Times New Roman" w:eastAsia="Times New Roman" w:hAnsi="Times New Roman" w:cs="Times New Roman"/>
          <w:b/>
          <w:i/>
          <w:sz w:val="24"/>
          <w:szCs w:val="24"/>
        </w:rPr>
      </w:pPr>
    </w:p>
    <w:p w14:paraId="60AC7EE2" w14:textId="77777777" w:rsidR="000851FB" w:rsidRDefault="00200568" w:rsidP="003F243D">
      <w:pPr>
        <w:spacing w:line="480" w:lineRule="auto"/>
        <w:rPr>
          <w:rFonts w:ascii="Times New Roman" w:eastAsia="Times New Roman" w:hAnsi="Times New Roman" w:cs="Times New Roman"/>
          <w:b/>
          <w:i/>
          <w:sz w:val="24"/>
          <w:szCs w:val="24"/>
        </w:rPr>
      </w:pPr>
      <w:ins w:id="376" w:author="Yara Alshwairikh" w:date="2022-02-17T19:27:00Z">
        <w:r>
          <w:rPr>
            <w:rFonts w:ascii="Times New Roman" w:eastAsia="Times New Roman" w:hAnsi="Times New Roman" w:cs="Times New Roman"/>
            <w:b/>
            <w:i/>
            <w:sz w:val="24"/>
            <w:szCs w:val="24"/>
          </w:rPr>
          <w:t xml:space="preserve">Publishing output pre-COVID-19 </w:t>
        </w:r>
      </w:ins>
      <w:ins w:id="377" w:author="Kyra Prats" w:date="2022-03-16T14:53:00Z">
        <w:r>
          <w:rPr>
            <w:rFonts w:ascii="Times New Roman" w:eastAsia="Times New Roman" w:hAnsi="Times New Roman" w:cs="Times New Roman"/>
            <w:b/>
            <w:i/>
            <w:sz w:val="24"/>
            <w:szCs w:val="24"/>
          </w:rPr>
          <w:t>p</w:t>
        </w:r>
      </w:ins>
      <w:ins w:id="378" w:author="Yara Alshwairikh" w:date="2022-02-17T19:27:00Z">
        <w:del w:id="379" w:author="Kyra Prats" w:date="2022-03-16T14:53:00Z">
          <w:r>
            <w:rPr>
              <w:rFonts w:ascii="Times New Roman" w:eastAsia="Times New Roman" w:hAnsi="Times New Roman" w:cs="Times New Roman"/>
              <w:b/>
              <w:i/>
              <w:sz w:val="24"/>
              <w:szCs w:val="24"/>
            </w:rPr>
            <w:delText>P</w:delText>
          </w:r>
        </w:del>
        <w:r>
          <w:rPr>
            <w:rFonts w:ascii="Times New Roman" w:eastAsia="Times New Roman" w:hAnsi="Times New Roman" w:cs="Times New Roman"/>
            <w:b/>
            <w:i/>
            <w:sz w:val="24"/>
            <w:szCs w:val="24"/>
          </w:rPr>
          <w:t>andemic</w:t>
        </w:r>
      </w:ins>
      <w:ins w:id="380" w:author="Freya Rowland" w:date="2022-03-24T22:10:00Z">
        <w:r>
          <w:rPr>
            <w:rFonts w:ascii="Times New Roman" w:eastAsia="Times New Roman" w:hAnsi="Times New Roman" w:cs="Times New Roman"/>
            <w:b/>
            <w:i/>
            <w:sz w:val="24"/>
            <w:szCs w:val="24"/>
          </w:rPr>
          <w:t xml:space="preserve"> is</w:t>
        </w:r>
      </w:ins>
      <w:ins w:id="381" w:author="Yara Alshwairikh" w:date="2022-02-17T19:27:00Z">
        <w:del w:id="382" w:author="Freya Rowland" w:date="2022-03-24T22:10:00Z">
          <w:r>
            <w:rPr>
              <w:rFonts w:ascii="Times New Roman" w:eastAsia="Times New Roman" w:hAnsi="Times New Roman" w:cs="Times New Roman"/>
              <w:b/>
              <w:i/>
              <w:sz w:val="24"/>
              <w:szCs w:val="24"/>
            </w:rPr>
            <w:delText>,</w:delText>
          </w:r>
        </w:del>
        <w:r>
          <w:rPr>
            <w:rFonts w:ascii="Times New Roman" w:eastAsia="Times New Roman" w:hAnsi="Times New Roman" w:cs="Times New Roman"/>
            <w:b/>
            <w:i/>
            <w:sz w:val="24"/>
            <w:szCs w:val="24"/>
          </w:rPr>
          <w:t xml:space="preserve"> predicted by training and identity</w:t>
        </w:r>
      </w:ins>
      <w:del w:id="383" w:author="Yara Alshwairikh" w:date="2022-02-17T19:27:00Z">
        <w:r>
          <w:rPr>
            <w:rFonts w:ascii="Times New Roman" w:eastAsia="Times New Roman" w:hAnsi="Times New Roman" w:cs="Times New Roman"/>
            <w:b/>
            <w:i/>
            <w:sz w:val="24"/>
            <w:szCs w:val="24"/>
          </w:rPr>
          <w:delText xml:space="preserve">Publishing, training, and identity </w:delText>
        </w:r>
      </w:del>
    </w:p>
    <w:p w14:paraId="548C8116" w14:textId="77EFA349" w:rsidR="000851FB" w:rsidRDefault="00200568" w:rsidP="003F24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substantial number (40%) of trainees had published prior to starting graduate school (n = 123/310</w:t>
      </w:r>
      <w:ins w:id="384" w:author="Yara Alshwairikh" w:date="2022-02-17T19:25:00Z">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comprising the </w:t>
      </w:r>
      <w:proofErr w:type="gramStart"/>
      <w:r>
        <w:rPr>
          <w:rFonts w:ascii="Times New Roman" w:eastAsia="Times New Roman" w:hAnsi="Times New Roman" w:cs="Times New Roman"/>
          <w:sz w:val="24"/>
          <w:szCs w:val="24"/>
        </w:rPr>
        <w:t>time period</w:t>
      </w:r>
      <w:proofErr w:type="gramEnd"/>
      <w:r>
        <w:rPr>
          <w:rFonts w:ascii="Times New Roman" w:eastAsia="Times New Roman" w:hAnsi="Times New Roman" w:cs="Times New Roman"/>
          <w:sz w:val="24"/>
          <w:szCs w:val="24"/>
        </w:rPr>
        <w:t xml:space="preserve"> before and during the COVID-19 pandemic. Postdocs had more first- (avg = 5.1 versus 1.7) and co-authored publications (avg = 5.6 versus 2.5) on average than graduate students and the varia</w:t>
      </w:r>
      <w:ins w:id="385" w:author="Freya Rowland" w:date="2022-03-26T19:40:00Z">
        <w:r>
          <w:rPr>
            <w:rFonts w:ascii="Times New Roman" w:eastAsia="Times New Roman" w:hAnsi="Times New Roman" w:cs="Times New Roman"/>
            <w:sz w:val="24"/>
            <w:szCs w:val="24"/>
          </w:rPr>
          <w:t>tion</w:t>
        </w:r>
      </w:ins>
      <w:del w:id="386" w:author="Freya Rowland" w:date="2022-03-26T19:40:00Z">
        <w:r>
          <w:rPr>
            <w:rFonts w:ascii="Times New Roman" w:eastAsia="Times New Roman" w:hAnsi="Times New Roman" w:cs="Times New Roman"/>
            <w:sz w:val="24"/>
            <w:szCs w:val="24"/>
          </w:rPr>
          <w:delText>bility</w:delText>
        </w:r>
      </w:del>
      <w:r>
        <w:rPr>
          <w:rFonts w:ascii="Times New Roman" w:eastAsia="Times New Roman" w:hAnsi="Times New Roman" w:cs="Times New Roman"/>
          <w:sz w:val="24"/>
          <w:szCs w:val="24"/>
        </w:rPr>
        <w:t xml:space="preserve"> in both metrics was higher among postdocs (</w:t>
      </w:r>
      <w:r>
        <w:rPr>
          <w:rFonts w:ascii="Times New Roman" w:eastAsia="Times New Roman" w:hAnsi="Times New Roman" w:cs="Times New Roman"/>
          <w:b/>
          <w:sz w:val="24"/>
          <w:szCs w:val="24"/>
        </w:rPr>
        <w:t>Supplementary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Fig. S2</w:t>
      </w:r>
      <w:r>
        <w:rPr>
          <w:rFonts w:ascii="Times New Roman" w:eastAsia="Times New Roman" w:hAnsi="Times New Roman" w:cs="Times New Roman"/>
          <w:sz w:val="24"/>
          <w:szCs w:val="24"/>
        </w:rPr>
        <w:t xml:space="preserve">). The strongest effect on publication total prior to the pandemic was the </w:t>
      </w:r>
      <w:r>
        <w:rPr>
          <w:rFonts w:ascii="Times New Roman" w:eastAsia="Times New Roman" w:hAnsi="Times New Roman" w:cs="Times New Roman"/>
          <w:sz w:val="24"/>
          <w:szCs w:val="24"/>
        </w:rPr>
        <w:lastRenderedPageBreak/>
        <w:t>number of years spent as a trainee (</w:t>
      </w:r>
      <w:r>
        <w:rPr>
          <w:rFonts w:ascii="Times New Roman" w:eastAsia="Times New Roman" w:hAnsi="Times New Roman" w:cs="Times New Roman"/>
          <w:b/>
          <w:sz w:val="24"/>
          <w:szCs w:val="24"/>
        </w:rPr>
        <w:t xml:space="preserve">Fig. 2, Supplementary Tables </w:t>
      </w:r>
      <w:ins w:id="387" w:author="Freya Rowland" w:date="2022-04-05T17:01:00Z">
        <w:r w:rsidR="00051D51">
          <w:rPr>
            <w:rFonts w:ascii="Times New Roman" w:eastAsia="Times New Roman" w:hAnsi="Times New Roman" w:cs="Times New Roman"/>
            <w:b/>
            <w:sz w:val="24"/>
            <w:szCs w:val="24"/>
          </w:rPr>
          <w:t xml:space="preserve">S2 </w:t>
        </w:r>
      </w:ins>
      <w:del w:id="388" w:author="Freya Rowland" w:date="2022-04-05T17:01:00Z">
        <w:r w:rsidDel="00051D51">
          <w:rPr>
            <w:rFonts w:ascii="Times New Roman" w:eastAsia="Times New Roman" w:hAnsi="Times New Roman" w:cs="Times New Roman"/>
            <w:b/>
            <w:sz w:val="24"/>
            <w:szCs w:val="24"/>
          </w:rPr>
          <w:delText>1</w:delText>
        </w:r>
      </w:del>
      <w:ins w:id="389" w:author="Freya Rowland" w:date="2022-04-05T17:02:00Z">
        <w:r w:rsidR="00051D51">
          <w:rPr>
            <w:rFonts w:ascii="Times New Roman" w:eastAsia="Times New Roman" w:hAnsi="Times New Roman" w:cs="Times New Roman"/>
            <w:b/>
            <w:sz w:val="24"/>
            <w:szCs w:val="24"/>
          </w:rPr>
          <w:t>and</w:t>
        </w:r>
      </w:ins>
      <w:del w:id="390" w:author="Freya Rowland" w:date="2022-04-05T17:02:00Z">
        <w:r w:rsidDel="00051D51">
          <w:rPr>
            <w:rFonts w:ascii="Times New Roman" w:eastAsia="Times New Roman" w:hAnsi="Times New Roman" w:cs="Times New Roman"/>
            <w:b/>
            <w:sz w:val="24"/>
            <w:szCs w:val="24"/>
          </w:rPr>
          <w:delText>&amp;</w:delText>
        </w:r>
      </w:del>
      <w:ins w:id="391" w:author="Freya Rowland" w:date="2022-04-05T17:02:00Z">
        <w:r w:rsidR="00051D51">
          <w:rPr>
            <w:rFonts w:ascii="Times New Roman" w:eastAsia="Times New Roman" w:hAnsi="Times New Roman" w:cs="Times New Roman"/>
            <w:b/>
            <w:sz w:val="24"/>
            <w:szCs w:val="24"/>
          </w:rPr>
          <w:t xml:space="preserve"> </w:t>
        </w:r>
      </w:ins>
      <w:ins w:id="392" w:author="Freya Rowland" w:date="2022-04-05T17:01:00Z">
        <w:r w:rsidR="00051D51">
          <w:rPr>
            <w:rFonts w:ascii="Times New Roman" w:eastAsia="Times New Roman" w:hAnsi="Times New Roman" w:cs="Times New Roman"/>
            <w:b/>
            <w:sz w:val="24"/>
            <w:szCs w:val="24"/>
          </w:rPr>
          <w:t>S3</w:t>
        </w:r>
      </w:ins>
      <w:del w:id="393" w:author="Freya Rowland" w:date="2022-04-05T17:01:00Z">
        <w:r w:rsidDel="00051D51">
          <w:rPr>
            <w:rFonts w:ascii="Times New Roman" w:eastAsia="Times New Roman" w:hAnsi="Times New Roman" w:cs="Times New Roman"/>
            <w:b/>
            <w:sz w:val="24"/>
            <w:szCs w:val="24"/>
          </w:rPr>
          <w:delText>2</w:delText>
        </w:r>
      </w:del>
      <w:r>
        <w:rPr>
          <w:rFonts w:ascii="Times New Roman" w:eastAsia="Times New Roman" w:hAnsi="Times New Roman" w:cs="Times New Roman"/>
          <w:sz w:val="24"/>
          <w:szCs w:val="24"/>
        </w:rPr>
        <w:t>). Each additional year in training resulted in an additional half of a publication for graduate students (β</w:t>
      </w:r>
      <w:r>
        <w:rPr>
          <w:rFonts w:ascii="Times New Roman" w:eastAsia="Times New Roman" w:hAnsi="Times New Roman" w:cs="Times New Roman"/>
          <w:sz w:val="24"/>
          <w:szCs w:val="24"/>
          <w:vertAlign w:val="subscript"/>
        </w:rPr>
        <w:t>hat</w:t>
      </w:r>
      <w:r>
        <w:rPr>
          <w:rFonts w:ascii="Times New Roman" w:eastAsia="Times New Roman" w:hAnsi="Times New Roman" w:cs="Times New Roman"/>
          <w:sz w:val="24"/>
          <w:szCs w:val="24"/>
        </w:rPr>
        <w:t xml:space="preserve"> = 0.52, 100% of posterior samples [hereafter probability] &gt; 0; </w:t>
      </w:r>
      <w:r>
        <w:rPr>
          <w:rFonts w:ascii="Times New Roman" w:eastAsia="Times New Roman" w:hAnsi="Times New Roman" w:cs="Times New Roman"/>
          <w:b/>
          <w:sz w:val="24"/>
          <w:szCs w:val="24"/>
        </w:rPr>
        <w:t>Fig. 2A</w:t>
      </w:r>
      <w:r>
        <w:rPr>
          <w:rFonts w:ascii="Times New Roman" w:eastAsia="Times New Roman" w:hAnsi="Times New Roman" w:cs="Times New Roman"/>
          <w:sz w:val="24"/>
          <w:szCs w:val="24"/>
        </w:rPr>
        <w:t>) and slightly less for postdocs (β</w:t>
      </w:r>
      <w:r>
        <w:rPr>
          <w:rFonts w:ascii="Times New Roman" w:eastAsia="Times New Roman" w:hAnsi="Times New Roman" w:cs="Times New Roman"/>
          <w:sz w:val="24"/>
          <w:szCs w:val="24"/>
          <w:vertAlign w:val="subscript"/>
        </w:rPr>
        <w:t>hat</w:t>
      </w:r>
      <w:r>
        <w:rPr>
          <w:rFonts w:ascii="Times New Roman" w:eastAsia="Times New Roman" w:hAnsi="Times New Roman" w:cs="Times New Roman"/>
          <w:sz w:val="24"/>
          <w:szCs w:val="24"/>
        </w:rPr>
        <w:t xml:space="preserve"> = 0.33, 82% probability &gt; 0; </w:t>
      </w:r>
      <w:r>
        <w:rPr>
          <w:rFonts w:ascii="Times New Roman" w:eastAsia="Times New Roman" w:hAnsi="Times New Roman" w:cs="Times New Roman"/>
          <w:b/>
          <w:sz w:val="24"/>
          <w:szCs w:val="24"/>
        </w:rPr>
        <w:t>Fig. 2B</w:t>
      </w:r>
      <w:r>
        <w:rPr>
          <w:rFonts w:ascii="Times New Roman" w:eastAsia="Times New Roman" w:hAnsi="Times New Roman" w:cs="Times New Roman"/>
          <w:sz w:val="24"/>
          <w:szCs w:val="24"/>
        </w:rPr>
        <w:t xml:space="preserve">). Years spent as a postdoc had </w:t>
      </w:r>
      <w:ins w:id="394" w:author="Freya Rowland" w:date="2022-03-26T19:41:00Z">
        <w:r>
          <w:rPr>
            <w:rFonts w:ascii="Times New Roman" w:eastAsia="Times New Roman" w:hAnsi="Times New Roman" w:cs="Times New Roman"/>
            <w:sz w:val="24"/>
            <w:szCs w:val="24"/>
          </w:rPr>
          <w:t>a</w:t>
        </w:r>
      </w:ins>
      <w:del w:id="395" w:author="Freya Rowland" w:date="2022-03-26T19:41:00Z">
        <w:r>
          <w:rPr>
            <w:rFonts w:ascii="Times New Roman" w:eastAsia="Times New Roman" w:hAnsi="Times New Roman" w:cs="Times New Roman"/>
            <w:sz w:val="24"/>
            <w:szCs w:val="24"/>
          </w:rPr>
          <w:delText>the</w:delText>
        </w:r>
      </w:del>
      <w:r>
        <w:rPr>
          <w:rFonts w:ascii="Times New Roman" w:eastAsia="Times New Roman" w:hAnsi="Times New Roman" w:cs="Times New Roman"/>
          <w:sz w:val="24"/>
          <w:szCs w:val="24"/>
        </w:rPr>
        <w:t xml:space="preserve"> strong</w:t>
      </w:r>
      <w:del w:id="396" w:author="Freya Rowland" w:date="2022-03-26T19:41:00Z">
        <w:r>
          <w:rPr>
            <w:rFonts w:ascii="Times New Roman" w:eastAsia="Times New Roman" w:hAnsi="Times New Roman" w:cs="Times New Roman"/>
            <w:sz w:val="24"/>
            <w:szCs w:val="24"/>
          </w:rPr>
          <w:delText>est</w:delText>
        </w:r>
      </w:del>
      <w:r>
        <w:rPr>
          <w:rFonts w:ascii="Times New Roman" w:eastAsia="Times New Roman" w:hAnsi="Times New Roman" w:cs="Times New Roman"/>
          <w:sz w:val="24"/>
          <w:szCs w:val="24"/>
        </w:rPr>
        <w:t xml:space="preserve"> effect</w:t>
      </w:r>
      <w:ins w:id="397" w:author="Freya Rowland" w:date="2022-04-05T12:22:00Z">
        <w:r w:rsidR="008610B9">
          <w:rPr>
            <w:rFonts w:ascii="Times New Roman" w:eastAsia="Times New Roman" w:hAnsi="Times New Roman" w:cs="Times New Roman"/>
            <w:sz w:val="24"/>
            <w:szCs w:val="24"/>
          </w:rPr>
          <w:t xml:space="preserve">. </w:t>
        </w:r>
      </w:ins>
      <w:del w:id="398" w:author="Freya Rowland" w:date="2022-04-05T12:22:00Z">
        <w:r w:rsidDel="008610B9">
          <w:rPr>
            <w:rFonts w:ascii="Times New Roman" w:eastAsia="Times New Roman" w:hAnsi="Times New Roman" w:cs="Times New Roman"/>
            <w:sz w:val="24"/>
            <w:szCs w:val="24"/>
          </w:rPr>
          <w:delText xml:space="preserve"> </w:delText>
        </w:r>
      </w:del>
      <w:ins w:id="399" w:author="Freya Rowland" w:date="2022-04-05T12:22:00Z">
        <w:r w:rsidR="008610B9">
          <w:rPr>
            <w:rFonts w:ascii="Times New Roman" w:eastAsia="Times New Roman" w:hAnsi="Times New Roman" w:cs="Times New Roman"/>
            <w:sz w:val="24"/>
            <w:szCs w:val="24"/>
          </w:rPr>
          <w:t>E</w:t>
        </w:r>
      </w:ins>
      <w:del w:id="400" w:author="Freya Rowland" w:date="2022-03-26T19:41:00Z">
        <w:r>
          <w:rPr>
            <w:rFonts w:ascii="Times New Roman" w:eastAsia="Times New Roman" w:hAnsi="Times New Roman" w:cs="Times New Roman"/>
            <w:sz w:val="24"/>
            <w:szCs w:val="24"/>
          </w:rPr>
          <w:delText>in the models,</w:delText>
        </w:r>
      </w:del>
      <w:del w:id="401" w:author="Freya Rowland" w:date="2022-04-05T12:22:00Z">
        <w:r w:rsidDel="008610B9">
          <w:rPr>
            <w:rFonts w:ascii="Times New Roman" w:eastAsia="Times New Roman" w:hAnsi="Times New Roman" w:cs="Times New Roman"/>
            <w:sz w:val="24"/>
            <w:szCs w:val="24"/>
          </w:rPr>
          <w:delText xml:space="preserve"> </w:delText>
        </w:r>
      </w:del>
      <w:del w:id="402" w:author="Freya Rowland" w:date="2022-03-26T19:41:00Z">
        <w:r>
          <w:rPr>
            <w:rFonts w:ascii="Times New Roman" w:eastAsia="Times New Roman" w:hAnsi="Times New Roman" w:cs="Times New Roman"/>
            <w:sz w:val="24"/>
            <w:szCs w:val="24"/>
          </w:rPr>
          <w:delText xml:space="preserve">with </w:delText>
        </w:r>
      </w:del>
      <w:del w:id="403" w:author="Freya Rowland" w:date="2022-04-05T12:22:00Z">
        <w:r w:rsidDel="008610B9">
          <w:rPr>
            <w:rFonts w:ascii="Times New Roman" w:eastAsia="Times New Roman" w:hAnsi="Times New Roman" w:cs="Times New Roman"/>
            <w:sz w:val="24"/>
            <w:szCs w:val="24"/>
          </w:rPr>
          <w:delText>e</w:delText>
        </w:r>
      </w:del>
      <w:r>
        <w:rPr>
          <w:rFonts w:ascii="Times New Roman" w:eastAsia="Times New Roman" w:hAnsi="Times New Roman" w:cs="Times New Roman"/>
          <w:sz w:val="24"/>
          <w:szCs w:val="24"/>
        </w:rPr>
        <w:t>ach additional postdoc year result</w:t>
      </w:r>
      <w:ins w:id="404" w:author="Freya Rowland" w:date="2022-03-26T19:41:00Z">
        <w:r>
          <w:rPr>
            <w:rFonts w:ascii="Times New Roman" w:eastAsia="Times New Roman" w:hAnsi="Times New Roman" w:cs="Times New Roman"/>
            <w:sz w:val="24"/>
            <w:szCs w:val="24"/>
          </w:rPr>
          <w:t>ed</w:t>
        </w:r>
      </w:ins>
      <w:del w:id="405" w:author="Freya Rowland" w:date="2022-03-26T19:41:00Z">
        <w:r>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in two more publications (β</w:t>
      </w:r>
      <w:r>
        <w:rPr>
          <w:rFonts w:ascii="Times New Roman" w:eastAsia="Times New Roman" w:hAnsi="Times New Roman" w:cs="Times New Roman"/>
          <w:sz w:val="24"/>
          <w:szCs w:val="24"/>
          <w:vertAlign w:val="subscript"/>
        </w:rPr>
        <w:t>hat</w:t>
      </w:r>
      <w:r>
        <w:rPr>
          <w:rFonts w:ascii="Times New Roman" w:eastAsia="Times New Roman" w:hAnsi="Times New Roman" w:cs="Times New Roman"/>
          <w:sz w:val="24"/>
          <w:szCs w:val="24"/>
        </w:rPr>
        <w:t xml:space="preserve"> = 2.10, 100% probability &gt; </w:t>
      </w:r>
      <w:proofErr w:type="gramStart"/>
      <w:r>
        <w:rPr>
          <w:rFonts w:ascii="Times New Roman" w:eastAsia="Times New Roman" w:hAnsi="Times New Roman" w:cs="Times New Roman"/>
          <w:sz w:val="24"/>
          <w:szCs w:val="24"/>
        </w:rPr>
        <w:t>0;</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Fig. 2B</w:t>
      </w:r>
      <w:r>
        <w:rPr>
          <w:rFonts w:ascii="Times New Roman" w:eastAsia="Times New Roman" w:hAnsi="Times New Roman" w:cs="Times New Roman"/>
          <w:sz w:val="24"/>
          <w:szCs w:val="24"/>
        </w:rPr>
        <w:t xml:space="preserve">). </w:t>
      </w:r>
    </w:p>
    <w:p w14:paraId="2D4112CB" w14:textId="333AFF24" w:rsidR="000851FB" w:rsidRDefault="00200568" w:rsidP="003F243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models found contrasting effects of identity on publication totals between graduate students and postdocs (</w:t>
      </w:r>
      <w:r>
        <w:rPr>
          <w:rFonts w:ascii="Times New Roman" w:eastAsia="Times New Roman" w:hAnsi="Times New Roman" w:cs="Times New Roman"/>
          <w:b/>
          <w:sz w:val="24"/>
          <w:szCs w:val="24"/>
        </w:rPr>
        <w:t>Fig. 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Supplementary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Tables </w:t>
      </w:r>
      <w:ins w:id="406" w:author="Freya Rowland" w:date="2022-04-05T17:01:00Z">
        <w:r w:rsidR="00051D51">
          <w:rPr>
            <w:rFonts w:ascii="Times New Roman" w:eastAsia="Times New Roman" w:hAnsi="Times New Roman" w:cs="Times New Roman"/>
            <w:b/>
            <w:sz w:val="24"/>
            <w:szCs w:val="24"/>
          </w:rPr>
          <w:t xml:space="preserve">S2 </w:t>
        </w:r>
      </w:ins>
      <w:del w:id="407" w:author="Freya Rowland" w:date="2022-04-05T17:01:00Z">
        <w:r w:rsidDel="00051D51">
          <w:rPr>
            <w:rFonts w:ascii="Times New Roman" w:eastAsia="Times New Roman" w:hAnsi="Times New Roman" w:cs="Times New Roman"/>
            <w:b/>
            <w:sz w:val="24"/>
            <w:szCs w:val="24"/>
          </w:rPr>
          <w:delText>1</w:delText>
        </w:r>
      </w:del>
      <w:ins w:id="408" w:author="Freya Rowland" w:date="2022-04-05T17:02:00Z">
        <w:r w:rsidR="00051D51">
          <w:rPr>
            <w:rFonts w:ascii="Times New Roman" w:eastAsia="Times New Roman" w:hAnsi="Times New Roman" w:cs="Times New Roman"/>
            <w:b/>
            <w:sz w:val="24"/>
            <w:szCs w:val="24"/>
          </w:rPr>
          <w:t>and</w:t>
        </w:r>
      </w:ins>
      <w:del w:id="409" w:author="Freya Rowland" w:date="2022-04-05T17:02:00Z">
        <w:r w:rsidDel="00051D51">
          <w:rPr>
            <w:rFonts w:ascii="Times New Roman" w:eastAsia="Times New Roman" w:hAnsi="Times New Roman" w:cs="Times New Roman"/>
            <w:b/>
            <w:sz w:val="24"/>
            <w:szCs w:val="24"/>
          </w:rPr>
          <w:delText>&amp;</w:delText>
        </w:r>
      </w:del>
      <w:ins w:id="410" w:author="Freya Rowland" w:date="2022-04-05T17:01:00Z">
        <w:r w:rsidR="00051D51">
          <w:rPr>
            <w:rFonts w:ascii="Times New Roman" w:eastAsia="Times New Roman" w:hAnsi="Times New Roman" w:cs="Times New Roman"/>
            <w:b/>
            <w:sz w:val="24"/>
            <w:szCs w:val="24"/>
          </w:rPr>
          <w:t xml:space="preserve"> S3</w:t>
        </w:r>
      </w:ins>
      <w:del w:id="411" w:author="Freya Rowland" w:date="2022-04-05T17:01:00Z">
        <w:r w:rsidDel="00051D51">
          <w:rPr>
            <w:rFonts w:ascii="Times New Roman" w:eastAsia="Times New Roman" w:hAnsi="Times New Roman" w:cs="Times New Roman"/>
            <w:b/>
            <w:sz w:val="24"/>
            <w:szCs w:val="24"/>
          </w:rPr>
          <w:delText>2</w:delText>
        </w:r>
      </w:del>
      <w:r>
        <w:rPr>
          <w:rFonts w:ascii="Times New Roman" w:eastAsia="Times New Roman" w:hAnsi="Times New Roman" w:cs="Times New Roman"/>
          <w:sz w:val="24"/>
          <w:szCs w:val="24"/>
        </w:rPr>
        <w:t>). First-gen identity was associated with a slight increase in publication totals for graduate students (β</w:t>
      </w:r>
      <w:r>
        <w:rPr>
          <w:rFonts w:ascii="Times New Roman" w:eastAsia="Times New Roman" w:hAnsi="Times New Roman" w:cs="Times New Roman"/>
          <w:sz w:val="24"/>
          <w:szCs w:val="24"/>
          <w:vertAlign w:val="subscript"/>
        </w:rPr>
        <w:t>hat</w:t>
      </w:r>
      <w:r>
        <w:rPr>
          <w:rFonts w:ascii="Times New Roman" w:eastAsia="Times New Roman" w:hAnsi="Times New Roman" w:cs="Times New Roman"/>
          <w:sz w:val="24"/>
          <w:szCs w:val="24"/>
        </w:rPr>
        <w:t xml:space="preserve"> = 0.44, 79% probability &gt; 0), but had little effect on postdocs (β</w:t>
      </w:r>
      <w:r>
        <w:rPr>
          <w:rFonts w:ascii="Times New Roman" w:eastAsia="Times New Roman" w:hAnsi="Times New Roman" w:cs="Times New Roman"/>
          <w:sz w:val="24"/>
          <w:szCs w:val="24"/>
          <w:vertAlign w:val="subscript"/>
        </w:rPr>
        <w:t>hat</w:t>
      </w:r>
      <w:r>
        <w:rPr>
          <w:rFonts w:ascii="Times New Roman" w:eastAsia="Times New Roman" w:hAnsi="Times New Roman" w:cs="Times New Roman"/>
          <w:sz w:val="24"/>
          <w:szCs w:val="24"/>
        </w:rPr>
        <w:t xml:space="preserve"> = -0.75, 67% probability &lt; 0). Female identity was a neutral factor for graduate students (β</w:t>
      </w:r>
      <w:r>
        <w:rPr>
          <w:rFonts w:ascii="Times New Roman" w:eastAsia="Times New Roman" w:hAnsi="Times New Roman" w:cs="Times New Roman"/>
          <w:sz w:val="24"/>
          <w:szCs w:val="24"/>
          <w:vertAlign w:val="subscript"/>
        </w:rPr>
        <w:t>hat</w:t>
      </w:r>
      <w:r>
        <w:rPr>
          <w:rFonts w:ascii="Times New Roman" w:eastAsia="Times New Roman" w:hAnsi="Times New Roman" w:cs="Times New Roman"/>
          <w:sz w:val="24"/>
          <w:szCs w:val="24"/>
        </w:rPr>
        <w:t xml:space="preserve"> = -0.03, 52% probability &lt; 0), but reduced postdoc publication total by 1.4 (β</w:t>
      </w:r>
      <w:r>
        <w:rPr>
          <w:rFonts w:ascii="Times New Roman" w:eastAsia="Times New Roman" w:hAnsi="Times New Roman" w:cs="Times New Roman"/>
          <w:sz w:val="24"/>
          <w:szCs w:val="24"/>
          <w:vertAlign w:val="subscript"/>
        </w:rPr>
        <w:t>hat</w:t>
      </w:r>
      <w:r>
        <w:rPr>
          <w:rFonts w:ascii="Times New Roman" w:eastAsia="Times New Roman" w:hAnsi="Times New Roman" w:cs="Times New Roman"/>
          <w:sz w:val="24"/>
          <w:szCs w:val="24"/>
        </w:rPr>
        <w:t xml:space="preserve"> = -1.39, 81% probability &lt; 0). BIPOC graduate students had slightly fewer publications than non-BIPOC peers (β</w:t>
      </w:r>
      <w:r>
        <w:rPr>
          <w:rFonts w:ascii="Times New Roman" w:eastAsia="Times New Roman" w:hAnsi="Times New Roman" w:cs="Times New Roman"/>
          <w:sz w:val="24"/>
          <w:szCs w:val="24"/>
          <w:vertAlign w:val="subscript"/>
        </w:rPr>
        <w:t>hat</w:t>
      </w:r>
      <w:r>
        <w:rPr>
          <w:rFonts w:ascii="Times New Roman" w:eastAsia="Times New Roman" w:hAnsi="Times New Roman" w:cs="Times New Roman"/>
          <w:sz w:val="24"/>
          <w:szCs w:val="24"/>
        </w:rPr>
        <w:t xml:space="preserve"> = -0.28, 69% probability &lt; 0), but BIPOC postdocs published more papers than non-BIPOC peers (β</w:t>
      </w:r>
      <w:r>
        <w:rPr>
          <w:rFonts w:ascii="Times New Roman" w:eastAsia="Times New Roman" w:hAnsi="Times New Roman" w:cs="Times New Roman"/>
          <w:sz w:val="24"/>
          <w:szCs w:val="24"/>
          <w:vertAlign w:val="subscript"/>
        </w:rPr>
        <w:t>hat</w:t>
      </w:r>
      <w:r>
        <w:rPr>
          <w:rFonts w:ascii="Times New Roman" w:eastAsia="Times New Roman" w:hAnsi="Times New Roman" w:cs="Times New Roman"/>
          <w:sz w:val="24"/>
          <w:szCs w:val="24"/>
        </w:rPr>
        <w:t xml:space="preserve"> = 1.40, 70% probability &gt; 0). Graduate students with chronic conditions had approximately one fewer paper (β</w:t>
      </w:r>
      <w:r>
        <w:rPr>
          <w:rFonts w:ascii="Times New Roman" w:eastAsia="Times New Roman" w:hAnsi="Times New Roman" w:cs="Times New Roman"/>
          <w:sz w:val="24"/>
          <w:szCs w:val="24"/>
          <w:vertAlign w:val="subscript"/>
        </w:rPr>
        <w:t>hat</w:t>
      </w:r>
      <w:r>
        <w:rPr>
          <w:rFonts w:ascii="Times New Roman" w:eastAsia="Times New Roman" w:hAnsi="Times New Roman" w:cs="Times New Roman"/>
          <w:sz w:val="24"/>
          <w:szCs w:val="24"/>
        </w:rPr>
        <w:t xml:space="preserve"> = -0.80, 91% probability &lt; 0), but postdocs with chronic conditions had more papers (β</w:t>
      </w:r>
      <w:r>
        <w:rPr>
          <w:rFonts w:ascii="Times New Roman" w:eastAsia="Times New Roman" w:hAnsi="Times New Roman" w:cs="Times New Roman"/>
          <w:sz w:val="24"/>
          <w:szCs w:val="24"/>
          <w:vertAlign w:val="subscript"/>
        </w:rPr>
        <w:t>hat</w:t>
      </w:r>
      <w:r>
        <w:rPr>
          <w:rFonts w:ascii="Times New Roman" w:eastAsia="Times New Roman" w:hAnsi="Times New Roman" w:cs="Times New Roman"/>
          <w:sz w:val="24"/>
          <w:szCs w:val="24"/>
        </w:rPr>
        <w:t xml:space="preserve"> = 1.58, 77% probability &gt; 0). Graduate students with ESL had slightly fewer papers than non-ESL peers (β</w:t>
      </w:r>
      <w:r>
        <w:rPr>
          <w:rFonts w:ascii="Times New Roman" w:eastAsia="Times New Roman" w:hAnsi="Times New Roman" w:cs="Times New Roman"/>
          <w:sz w:val="24"/>
          <w:szCs w:val="24"/>
          <w:vertAlign w:val="subscript"/>
        </w:rPr>
        <w:t>hat</w:t>
      </w:r>
      <w:r>
        <w:rPr>
          <w:rFonts w:ascii="Times New Roman" w:eastAsia="Times New Roman" w:hAnsi="Times New Roman" w:cs="Times New Roman"/>
          <w:sz w:val="24"/>
          <w:szCs w:val="24"/>
        </w:rPr>
        <w:t xml:space="preserve"> = -0.35, 76% probability &lt; 0). Having ESL had little effect on publishing productivity of postdocs (β</w:t>
      </w:r>
      <w:r>
        <w:rPr>
          <w:rFonts w:ascii="Times New Roman" w:eastAsia="Times New Roman" w:hAnsi="Times New Roman" w:cs="Times New Roman"/>
          <w:sz w:val="24"/>
          <w:szCs w:val="24"/>
          <w:vertAlign w:val="subscript"/>
        </w:rPr>
        <w:t>hat</w:t>
      </w:r>
      <w:r>
        <w:rPr>
          <w:rFonts w:ascii="Times New Roman" w:eastAsia="Times New Roman" w:hAnsi="Times New Roman" w:cs="Times New Roman"/>
          <w:sz w:val="24"/>
          <w:szCs w:val="24"/>
        </w:rPr>
        <w:t xml:space="preserve"> = -0.76, 65% probability &lt; 0), although ESL trainees were the only identity to provide qualitative descriptions of their difficult experiences in an open response (</w:t>
      </w:r>
      <w:r>
        <w:rPr>
          <w:rFonts w:ascii="Times New Roman" w:eastAsia="Times New Roman" w:hAnsi="Times New Roman" w:cs="Times New Roman"/>
          <w:b/>
          <w:sz w:val="24"/>
          <w:szCs w:val="24"/>
        </w:rPr>
        <w:t>Table 1</w:t>
      </w:r>
      <w:r>
        <w:rPr>
          <w:rFonts w:ascii="Times New Roman" w:eastAsia="Times New Roman" w:hAnsi="Times New Roman" w:cs="Times New Roman"/>
          <w:sz w:val="24"/>
          <w:szCs w:val="24"/>
        </w:rPr>
        <w:t>).</w:t>
      </w:r>
    </w:p>
    <w:p w14:paraId="347ABB81" w14:textId="77777777" w:rsidR="000851FB" w:rsidRDefault="000851FB" w:rsidP="003F243D">
      <w:pPr>
        <w:spacing w:line="480" w:lineRule="auto"/>
        <w:rPr>
          <w:rFonts w:ascii="Times New Roman" w:eastAsia="Times New Roman" w:hAnsi="Times New Roman" w:cs="Times New Roman"/>
          <w:sz w:val="24"/>
          <w:szCs w:val="24"/>
        </w:rPr>
      </w:pPr>
    </w:p>
    <w:p w14:paraId="637821D2" w14:textId="77777777" w:rsidR="000851FB" w:rsidRDefault="00200568" w:rsidP="003F24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Differential impact of the COVID-19 pandemic</w:t>
      </w:r>
      <w:ins w:id="412" w:author="Yara Alshwairikh" w:date="2022-02-17T19:27:00Z">
        <w:r>
          <w:rPr>
            <w:rFonts w:ascii="Times New Roman" w:eastAsia="Times New Roman" w:hAnsi="Times New Roman" w:cs="Times New Roman"/>
            <w:b/>
            <w:i/>
            <w:sz w:val="24"/>
            <w:szCs w:val="24"/>
          </w:rPr>
          <w:t xml:space="preserve"> on perceived writing time, </w:t>
        </w:r>
        <w:proofErr w:type="gramStart"/>
        <w:r>
          <w:rPr>
            <w:rFonts w:ascii="Times New Roman" w:eastAsia="Times New Roman" w:hAnsi="Times New Roman" w:cs="Times New Roman"/>
            <w:b/>
            <w:i/>
            <w:sz w:val="24"/>
            <w:szCs w:val="24"/>
          </w:rPr>
          <w:t>productivity</w:t>
        </w:r>
        <w:proofErr w:type="gramEnd"/>
        <w:r>
          <w:rPr>
            <w:rFonts w:ascii="Times New Roman" w:eastAsia="Times New Roman" w:hAnsi="Times New Roman" w:cs="Times New Roman"/>
            <w:b/>
            <w:i/>
            <w:sz w:val="24"/>
            <w:szCs w:val="24"/>
          </w:rPr>
          <w:t xml:space="preserve"> and motivation</w:t>
        </w:r>
      </w:ins>
    </w:p>
    <w:p w14:paraId="12B66CF4" w14:textId="77777777" w:rsidR="000851FB" w:rsidRDefault="00200568" w:rsidP="003F243D">
      <w:pPr>
        <w:spacing w:line="480" w:lineRule="auto"/>
        <w:rPr>
          <w:rFonts w:ascii="Times New Roman" w:eastAsia="Times New Roman" w:hAnsi="Times New Roman" w:cs="Times New Roman"/>
          <w:b/>
          <w:i/>
          <w:sz w:val="24"/>
          <w:szCs w:val="24"/>
        </w:rPr>
      </w:pPr>
      <w:proofErr w:type="gramStart"/>
      <w:r>
        <w:rPr>
          <w:rFonts w:ascii="Times New Roman" w:eastAsia="Times New Roman" w:hAnsi="Times New Roman" w:cs="Times New Roman"/>
          <w:sz w:val="24"/>
          <w:szCs w:val="24"/>
        </w:rPr>
        <w:lastRenderedPageBreak/>
        <w:t>The majority of</w:t>
      </w:r>
      <w:proofErr w:type="gramEnd"/>
      <w:r>
        <w:rPr>
          <w:rFonts w:ascii="Times New Roman" w:eastAsia="Times New Roman" w:hAnsi="Times New Roman" w:cs="Times New Roman"/>
          <w:sz w:val="24"/>
          <w:szCs w:val="24"/>
        </w:rPr>
        <w:t xml:space="preserve"> respondents (70%, n = 197/279) reported that the pandemic impacted their writing habits (</w:t>
      </w:r>
      <w:r>
        <w:rPr>
          <w:rFonts w:ascii="Times New Roman" w:eastAsia="Times New Roman" w:hAnsi="Times New Roman" w:cs="Times New Roman"/>
          <w:b/>
          <w:sz w:val="24"/>
          <w:szCs w:val="24"/>
        </w:rPr>
        <w:t>Fig. 3A</w:t>
      </w:r>
      <w:r>
        <w:rPr>
          <w:rFonts w:ascii="Times New Roman" w:eastAsia="Times New Roman" w:hAnsi="Times New Roman" w:cs="Times New Roman"/>
          <w:sz w:val="24"/>
          <w:szCs w:val="24"/>
        </w:rPr>
        <w:t xml:space="preserve">). </w:t>
      </w:r>
      <w:ins w:id="413" w:author="Kyra Prats" w:date="2022-03-16T15:07:00Z">
        <w:r>
          <w:rPr>
            <w:rFonts w:ascii="Times New Roman" w:eastAsia="Times New Roman" w:hAnsi="Times New Roman" w:cs="Times New Roman"/>
            <w:sz w:val="24"/>
            <w:szCs w:val="24"/>
          </w:rPr>
          <w:t xml:space="preserve">When respondents answered “yes” to the overarching question “Has the COVID-19 pandemic impacted your writing habits?” they were directed to a series of nested questions about perceived writing time, productivity, and motivation during the pandemic. </w:t>
        </w:r>
      </w:ins>
      <w:r>
        <w:rPr>
          <w:rFonts w:ascii="Times New Roman" w:eastAsia="Times New Roman" w:hAnsi="Times New Roman" w:cs="Times New Roman"/>
          <w:sz w:val="24"/>
          <w:szCs w:val="24"/>
        </w:rPr>
        <w:t xml:space="preserve">Despite most trainees (52%, n = 101/195) reporting having </w:t>
      </w:r>
      <w:ins w:id="414" w:author="Freya Rowland" w:date="2022-03-26T19:42:00Z">
        <w:r>
          <w:rPr>
            <w:rFonts w:ascii="Times New Roman" w:eastAsia="Times New Roman" w:hAnsi="Times New Roman" w:cs="Times New Roman"/>
            <w:sz w:val="24"/>
            <w:szCs w:val="24"/>
          </w:rPr>
          <w:t xml:space="preserve">had </w:t>
        </w:r>
      </w:ins>
      <w:r>
        <w:rPr>
          <w:rFonts w:ascii="Times New Roman" w:eastAsia="Times New Roman" w:hAnsi="Times New Roman" w:cs="Times New Roman"/>
          <w:sz w:val="24"/>
          <w:szCs w:val="24"/>
        </w:rPr>
        <w:t>more or much more time for writing during the pandemic (</w:t>
      </w:r>
      <w:r>
        <w:rPr>
          <w:rFonts w:ascii="Times New Roman" w:eastAsia="Times New Roman" w:hAnsi="Times New Roman" w:cs="Times New Roman"/>
          <w:b/>
          <w:sz w:val="24"/>
          <w:szCs w:val="24"/>
        </w:rPr>
        <w:t>Fig. 3B</w:t>
      </w:r>
      <w:r>
        <w:rPr>
          <w:rFonts w:ascii="Times New Roman" w:eastAsia="Times New Roman" w:hAnsi="Times New Roman" w:cs="Times New Roman"/>
          <w:sz w:val="24"/>
          <w:szCs w:val="24"/>
        </w:rPr>
        <w:t>), a combined 75% of respondents (n = 147/196) reported that they felt less or much less productive during the pandemic (</w:t>
      </w:r>
      <w:r>
        <w:rPr>
          <w:rFonts w:ascii="Times New Roman" w:eastAsia="Times New Roman" w:hAnsi="Times New Roman" w:cs="Times New Roman"/>
          <w:b/>
          <w:sz w:val="24"/>
          <w:szCs w:val="24"/>
        </w:rPr>
        <w:t>Fig. 3C</w:t>
      </w:r>
      <w:r>
        <w:rPr>
          <w:rFonts w:ascii="Times New Roman" w:eastAsia="Times New Roman" w:hAnsi="Times New Roman" w:cs="Times New Roman"/>
          <w:sz w:val="24"/>
          <w:szCs w:val="24"/>
        </w:rPr>
        <w:t>). Similarly, 76% (n = 148/196) of respondents reported feeling less or much less motivated to write during the pandemic (</w:t>
      </w:r>
      <w:r>
        <w:rPr>
          <w:rFonts w:ascii="Times New Roman" w:eastAsia="Times New Roman" w:hAnsi="Times New Roman" w:cs="Times New Roman"/>
          <w:b/>
          <w:sz w:val="24"/>
          <w:szCs w:val="24"/>
        </w:rPr>
        <w:t>Fig. 3D</w:t>
      </w:r>
      <w:r>
        <w:rPr>
          <w:rFonts w:ascii="Times New Roman" w:eastAsia="Times New Roman" w:hAnsi="Times New Roman" w:cs="Times New Roman"/>
          <w:sz w:val="24"/>
          <w:szCs w:val="24"/>
        </w:rPr>
        <w:t>).</w:t>
      </w:r>
    </w:p>
    <w:p w14:paraId="7B7E832F" w14:textId="7EDF5C15" w:rsidR="000851FB" w:rsidRDefault="00200568" w:rsidP="003F243D">
      <w:pPr>
        <w:spacing w:line="480" w:lineRule="auto"/>
        <w:ind w:firstLine="720"/>
        <w:rPr>
          <w:rFonts w:ascii="Times New Roman" w:eastAsia="Times New Roman" w:hAnsi="Times New Roman" w:cs="Times New Roman"/>
          <w:sz w:val="24"/>
          <w:szCs w:val="24"/>
        </w:rPr>
      </w:pPr>
      <w:ins w:id="415" w:author="Kyra Prats" w:date="2022-03-16T15:21:00Z">
        <w:r w:rsidRPr="00E0226F">
          <w:rPr>
            <w:rFonts w:ascii="Times New Roman" w:eastAsia="Times New Roman" w:hAnsi="Times New Roman" w:cs="Times New Roman"/>
            <w:bCs/>
            <w:iCs/>
            <w:sz w:val="24"/>
            <w:szCs w:val="24"/>
            <w:rPrChange w:id="416" w:author="Kyra Prats" w:date="2022-04-06T11:53:00Z">
              <w:rPr>
                <w:rFonts w:ascii="Times New Roman" w:eastAsia="Times New Roman" w:hAnsi="Times New Roman" w:cs="Times New Roman"/>
                <w:b/>
                <w:i/>
                <w:sz w:val="24"/>
                <w:szCs w:val="24"/>
              </w:rPr>
            </w:rPrChange>
          </w:rPr>
          <w:t>Participants’</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highlight w:val="white"/>
          </w:rPr>
          <w:t xml:space="preserve">reported experience with their writing habits during the pandemic </w:t>
        </w:r>
      </w:ins>
      <w:ins w:id="417" w:author="Kyra Prats" w:date="2022-04-06T11:54:00Z">
        <w:r w:rsidR="00E0226F">
          <w:rPr>
            <w:rFonts w:ascii="Times New Roman" w:eastAsia="Times New Roman" w:hAnsi="Times New Roman" w:cs="Times New Roman"/>
            <w:sz w:val="24"/>
            <w:szCs w:val="24"/>
            <w:highlight w:val="white"/>
          </w:rPr>
          <w:t xml:space="preserve">was </w:t>
        </w:r>
      </w:ins>
      <w:ins w:id="418" w:author="Freya Rowland" w:date="2022-03-26T19:43:00Z">
        <w:r>
          <w:rPr>
            <w:rFonts w:ascii="Times New Roman" w:eastAsia="Times New Roman" w:hAnsi="Times New Roman" w:cs="Times New Roman"/>
            <w:sz w:val="24"/>
            <w:szCs w:val="24"/>
            <w:highlight w:val="white"/>
          </w:rPr>
          <w:t>un</w:t>
        </w:r>
      </w:ins>
      <w:ins w:id="419" w:author="Kyra Prats" w:date="2022-03-16T15:21:00Z">
        <w:del w:id="420" w:author="Freya Rowland" w:date="2022-03-26T19:43:00Z">
          <w:r>
            <w:rPr>
              <w:rFonts w:ascii="Times New Roman" w:eastAsia="Times New Roman" w:hAnsi="Times New Roman" w:cs="Times New Roman"/>
              <w:sz w:val="24"/>
              <w:szCs w:val="24"/>
              <w:highlight w:val="white"/>
            </w:rPr>
            <w:delText xml:space="preserve">was not </w:delText>
          </w:r>
        </w:del>
        <w:r>
          <w:rPr>
            <w:rFonts w:ascii="Times New Roman" w:eastAsia="Times New Roman" w:hAnsi="Times New Roman" w:cs="Times New Roman"/>
            <w:sz w:val="24"/>
            <w:szCs w:val="24"/>
            <w:highlight w:val="white"/>
          </w:rPr>
          <w:t xml:space="preserve">equal across identity. </w:t>
        </w:r>
      </w:ins>
      <w:del w:id="421" w:author="Kyra Prats" w:date="2022-03-16T15:21:00Z">
        <w:r>
          <w:rPr>
            <w:rFonts w:ascii="Times New Roman" w:eastAsia="Times New Roman" w:hAnsi="Times New Roman" w:cs="Times New Roman"/>
            <w:sz w:val="24"/>
            <w:szCs w:val="24"/>
            <w:highlight w:val="white"/>
          </w:rPr>
          <w:delText xml:space="preserve">differential writing outputs across trainees prior to the pandemic is now exacerbated by the ongoing pandemic as shown by qualitative data regarding </w:delText>
        </w:r>
      </w:del>
      <w:ins w:id="422" w:author="Kyra Prats" w:date="2022-03-16T14:56:00Z">
        <w:del w:id="423" w:author="Kyra Prats" w:date="2022-03-16T15:21:00Z">
          <w:r>
            <w:rPr>
              <w:rFonts w:ascii="Times New Roman" w:eastAsia="Times New Roman" w:hAnsi="Times New Roman" w:cs="Times New Roman"/>
              <w:sz w:val="24"/>
              <w:szCs w:val="24"/>
              <w:highlight w:val="white"/>
            </w:rPr>
            <w:delText xml:space="preserve">participants’ reported </w:delText>
          </w:r>
        </w:del>
      </w:ins>
      <w:del w:id="424" w:author="Kyra Prats" w:date="2022-03-16T15:21:00Z">
        <w:r>
          <w:rPr>
            <w:rFonts w:ascii="Times New Roman" w:eastAsia="Times New Roman" w:hAnsi="Times New Roman" w:cs="Times New Roman"/>
            <w:sz w:val="24"/>
            <w:szCs w:val="24"/>
            <w:highlight w:val="white"/>
          </w:rPr>
          <w:delText xml:space="preserve">respondents’ feelings towards writing productivity. </w:delText>
        </w:r>
      </w:del>
      <w:r>
        <w:rPr>
          <w:rFonts w:ascii="Times New Roman" w:eastAsia="Times New Roman" w:hAnsi="Times New Roman" w:cs="Times New Roman"/>
          <w:sz w:val="24"/>
          <w:szCs w:val="24"/>
        </w:rPr>
        <w:t xml:space="preserve">Specifically, </w:t>
      </w:r>
      <w:del w:id="425" w:author="Freya Rowland" w:date="2022-04-05T12:22:00Z">
        <w:r w:rsidDel="008610B9">
          <w:rPr>
            <w:rFonts w:ascii="Times New Roman" w:eastAsia="Times New Roman" w:hAnsi="Times New Roman" w:cs="Times New Roman"/>
            <w:sz w:val="24"/>
            <w:szCs w:val="24"/>
          </w:rPr>
          <w:delText>the majority of</w:delText>
        </w:r>
      </w:del>
      <w:ins w:id="426" w:author="Freya Rowland" w:date="2022-04-05T12:22:00Z">
        <w:r w:rsidR="008610B9">
          <w:rPr>
            <w:rFonts w:ascii="Times New Roman" w:eastAsia="Times New Roman" w:hAnsi="Times New Roman" w:cs="Times New Roman"/>
            <w:sz w:val="24"/>
            <w:szCs w:val="24"/>
          </w:rPr>
          <w:t>most</w:t>
        </w:r>
      </w:ins>
      <w:r>
        <w:rPr>
          <w:rFonts w:ascii="Times New Roman" w:eastAsia="Times New Roman" w:hAnsi="Times New Roman" w:cs="Times New Roman"/>
          <w:sz w:val="24"/>
          <w:szCs w:val="24"/>
        </w:rPr>
        <w:t xml:space="preserve"> female</w:t>
      </w:r>
      <w:del w:id="427" w:author="Kyra Prats" w:date="2022-04-12T10:51:00Z">
        <w:r w:rsidDel="00E020C2">
          <w:rPr>
            <w:rFonts w:ascii="Times New Roman" w:eastAsia="Times New Roman" w:hAnsi="Times New Roman" w:cs="Times New Roman"/>
            <w:sz w:val="24"/>
            <w:szCs w:val="24"/>
          </w:rPr>
          <w:delText>-identifying</w:delText>
        </w:r>
      </w:del>
      <w:r>
        <w:rPr>
          <w:rFonts w:ascii="Times New Roman" w:eastAsia="Times New Roman" w:hAnsi="Times New Roman" w:cs="Times New Roman"/>
          <w:sz w:val="24"/>
          <w:szCs w:val="24"/>
        </w:rPr>
        <w:t xml:space="preserve"> respondents (74%, n = 131/176) reported that the pandemic impacted their writing habits, compared to 61% of those who identify as male (n = 46/75) and 63% (n = 5/8) of non-binary trainees. Strikingly, 85% of BIPOC trainees reported that their writing habits were impacted by the pandemic compared to 67% (n = 142/212) of white peers. Our models that accounted for identity and years in graduate school supported these results and suggested with a high degree of certainty (</w:t>
      </w:r>
      <w:r>
        <w:rPr>
          <w:rFonts w:ascii="Times New Roman" w:eastAsia="Times New Roman" w:hAnsi="Times New Roman" w:cs="Times New Roman"/>
          <w:b/>
          <w:sz w:val="24"/>
          <w:szCs w:val="24"/>
        </w:rPr>
        <w:t>Supplementary Table S</w:t>
      </w:r>
      <w:ins w:id="428" w:author="Freya Rowland" w:date="2022-04-05T17:02:00Z">
        <w:r w:rsidR="00051D51">
          <w:rPr>
            <w:rFonts w:ascii="Times New Roman" w:eastAsia="Times New Roman" w:hAnsi="Times New Roman" w:cs="Times New Roman"/>
            <w:b/>
            <w:sz w:val="24"/>
            <w:szCs w:val="24"/>
          </w:rPr>
          <w:t>4</w:t>
        </w:r>
      </w:ins>
      <w:del w:id="429" w:author="Freya Rowland" w:date="2022-04-05T17:02:00Z">
        <w:r w:rsidDel="00051D51">
          <w:rPr>
            <w:rFonts w:ascii="Times New Roman" w:eastAsia="Times New Roman" w:hAnsi="Times New Roman" w:cs="Times New Roman"/>
            <w:b/>
            <w:sz w:val="24"/>
            <w:szCs w:val="24"/>
          </w:rPr>
          <w:delText>3</w:delText>
        </w:r>
      </w:del>
      <w:r>
        <w:rPr>
          <w:rFonts w:ascii="Times New Roman" w:eastAsia="Times New Roman" w:hAnsi="Times New Roman" w:cs="Times New Roman"/>
          <w:sz w:val="24"/>
          <w:szCs w:val="24"/>
        </w:rPr>
        <w:t>) that first-gen, female</w:t>
      </w:r>
      <w:del w:id="430" w:author="Kyra Prats" w:date="2022-04-12T10:51:00Z">
        <w:r w:rsidDel="00E020C2">
          <w:rPr>
            <w:rFonts w:ascii="Times New Roman" w:eastAsia="Times New Roman" w:hAnsi="Times New Roman" w:cs="Times New Roman"/>
            <w:sz w:val="24"/>
            <w:szCs w:val="24"/>
          </w:rPr>
          <w:delText>-identifying</w:delText>
        </w:r>
      </w:del>
      <w:r>
        <w:rPr>
          <w:rFonts w:ascii="Times New Roman" w:eastAsia="Times New Roman" w:hAnsi="Times New Roman" w:cs="Times New Roman"/>
          <w:sz w:val="24"/>
          <w:szCs w:val="24"/>
        </w:rPr>
        <w:t xml:space="preserve">, or BIPOC graduate students were more likely to have the pandemic </w:t>
      </w:r>
      <w:commentRangeStart w:id="431"/>
      <w:del w:id="432" w:author="Kyra Prats" w:date="2022-03-16T15:10:00Z">
        <w:r>
          <w:rPr>
            <w:rFonts w:ascii="Times New Roman" w:eastAsia="Times New Roman" w:hAnsi="Times New Roman" w:cs="Times New Roman"/>
            <w:sz w:val="24"/>
            <w:szCs w:val="24"/>
          </w:rPr>
          <w:delText>negatively</w:delText>
        </w:r>
        <w:commentRangeEnd w:id="431"/>
        <w:r>
          <w:commentReference w:id="431"/>
        </w:r>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impact their writing habits (</w:t>
      </w:r>
      <w:r>
        <w:rPr>
          <w:rFonts w:ascii="Times New Roman" w:eastAsia="Times New Roman" w:hAnsi="Times New Roman" w:cs="Times New Roman"/>
          <w:b/>
          <w:sz w:val="24"/>
          <w:szCs w:val="24"/>
        </w:rPr>
        <w:t>Fig 4A</w:t>
      </w:r>
      <w:r>
        <w:rPr>
          <w:rFonts w:ascii="Times New Roman" w:eastAsia="Times New Roman" w:hAnsi="Times New Roman" w:cs="Times New Roman"/>
          <w:sz w:val="24"/>
          <w:szCs w:val="24"/>
        </w:rPr>
        <w:t>). First-gen graduate students had a 72% probability and female</w:t>
      </w:r>
      <w:del w:id="433" w:author="Kyra Prats" w:date="2022-04-12T10:51:00Z">
        <w:r w:rsidDel="00E020C2">
          <w:rPr>
            <w:rFonts w:ascii="Times New Roman" w:eastAsia="Times New Roman" w:hAnsi="Times New Roman" w:cs="Times New Roman"/>
            <w:sz w:val="24"/>
            <w:szCs w:val="24"/>
          </w:rPr>
          <w:delText>-identifying</w:delText>
        </w:r>
      </w:del>
      <w:r>
        <w:rPr>
          <w:rFonts w:ascii="Times New Roman" w:eastAsia="Times New Roman" w:hAnsi="Times New Roman" w:cs="Times New Roman"/>
          <w:sz w:val="24"/>
          <w:szCs w:val="24"/>
        </w:rPr>
        <w:t xml:space="preserve"> graduate students </w:t>
      </w:r>
      <w:ins w:id="434" w:author="Kyra Prats" w:date="2022-04-12T10:56:00Z">
        <w:r w:rsidR="005C1BD3">
          <w:rPr>
            <w:rFonts w:ascii="Times New Roman" w:eastAsia="Times New Roman" w:hAnsi="Times New Roman" w:cs="Times New Roman"/>
            <w:sz w:val="24"/>
            <w:szCs w:val="24"/>
          </w:rPr>
          <w:t xml:space="preserve">had </w:t>
        </w:r>
      </w:ins>
      <w:r>
        <w:rPr>
          <w:rFonts w:ascii="Times New Roman" w:eastAsia="Times New Roman" w:hAnsi="Times New Roman" w:cs="Times New Roman"/>
          <w:sz w:val="24"/>
          <w:szCs w:val="24"/>
        </w:rPr>
        <w:t>a 61% probability of answering that their writing</w:t>
      </w:r>
      <w:ins w:id="435" w:author="Kyra Prats" w:date="2022-04-06T11:54:00Z">
        <w:r w:rsidR="0028029E">
          <w:rPr>
            <w:rFonts w:ascii="Times New Roman" w:eastAsia="Times New Roman" w:hAnsi="Times New Roman" w:cs="Times New Roman"/>
            <w:sz w:val="24"/>
            <w:szCs w:val="24"/>
          </w:rPr>
          <w:t xml:space="preserve"> habits</w:t>
        </w:r>
      </w:ins>
      <w:r>
        <w:rPr>
          <w:rFonts w:ascii="Times New Roman" w:eastAsia="Times New Roman" w:hAnsi="Times New Roman" w:cs="Times New Roman"/>
          <w:sz w:val="24"/>
          <w:szCs w:val="24"/>
        </w:rPr>
        <w:t xml:space="preserve"> </w:t>
      </w:r>
      <w:del w:id="436" w:author="Kyra Prats" w:date="2022-04-06T11:54:00Z">
        <w:r w:rsidDel="0028029E">
          <w:rPr>
            <w:rFonts w:ascii="Times New Roman" w:eastAsia="Times New Roman" w:hAnsi="Times New Roman" w:cs="Times New Roman"/>
            <w:sz w:val="24"/>
            <w:szCs w:val="24"/>
          </w:rPr>
          <w:delText xml:space="preserve">was </w:delText>
        </w:r>
      </w:del>
      <w:ins w:id="437" w:author="Kyra Prats" w:date="2022-04-06T11:54:00Z">
        <w:r w:rsidR="0028029E">
          <w:rPr>
            <w:rFonts w:ascii="Times New Roman" w:eastAsia="Times New Roman" w:hAnsi="Times New Roman" w:cs="Times New Roman"/>
            <w:sz w:val="24"/>
            <w:szCs w:val="24"/>
          </w:rPr>
          <w:t xml:space="preserve">were </w:t>
        </w:r>
      </w:ins>
      <w:del w:id="438" w:author="Kyra Prats" w:date="2022-03-16T15:11:00Z">
        <w:r>
          <w:rPr>
            <w:rFonts w:ascii="Times New Roman" w:eastAsia="Times New Roman" w:hAnsi="Times New Roman" w:cs="Times New Roman"/>
            <w:sz w:val="24"/>
            <w:szCs w:val="24"/>
          </w:rPr>
          <w:delText xml:space="preserve">negatively </w:delText>
        </w:r>
      </w:del>
      <w:r>
        <w:rPr>
          <w:rFonts w:ascii="Times New Roman" w:eastAsia="Times New Roman" w:hAnsi="Times New Roman" w:cs="Times New Roman"/>
          <w:sz w:val="24"/>
          <w:szCs w:val="24"/>
        </w:rPr>
        <w:t xml:space="preserve">affected. BIPOC graduate students had the highest (89%) probability of reporting the pandemic </w:t>
      </w:r>
      <w:del w:id="439" w:author="Kyra Prats" w:date="2022-03-16T15:11:00Z">
        <w:r>
          <w:rPr>
            <w:rFonts w:ascii="Times New Roman" w:eastAsia="Times New Roman" w:hAnsi="Times New Roman" w:cs="Times New Roman"/>
            <w:sz w:val="24"/>
            <w:szCs w:val="24"/>
          </w:rPr>
          <w:delText xml:space="preserve">negatively </w:delText>
        </w:r>
      </w:del>
      <w:r>
        <w:rPr>
          <w:rFonts w:ascii="Times New Roman" w:eastAsia="Times New Roman" w:hAnsi="Times New Roman" w:cs="Times New Roman"/>
          <w:sz w:val="24"/>
          <w:szCs w:val="24"/>
        </w:rPr>
        <w:t>affected their writing. Number of years spent in graduate school was unrelated to the impact of the pandemic on writing (1 y</w:t>
      </w:r>
      <w:ins w:id="440" w:author="Kyra Prats" w:date="2022-04-06T11:55:00Z">
        <w:r w:rsidR="00F311AB">
          <w:rPr>
            <w:rFonts w:ascii="Times New Roman" w:eastAsia="Times New Roman" w:hAnsi="Times New Roman" w:cs="Times New Roman"/>
            <w:sz w:val="24"/>
            <w:szCs w:val="24"/>
          </w:rPr>
          <w:t>ea</w:t>
        </w:r>
      </w:ins>
      <w:r>
        <w:rPr>
          <w:rFonts w:ascii="Times New Roman" w:eastAsia="Times New Roman" w:hAnsi="Times New Roman" w:cs="Times New Roman"/>
          <w:sz w:val="24"/>
          <w:szCs w:val="24"/>
        </w:rPr>
        <w:t>r = 51% versus 5 y</w:t>
      </w:r>
      <w:ins w:id="441" w:author="Kyra Prats" w:date="2022-04-06T11:55:00Z">
        <w:r w:rsidR="00F311AB">
          <w:rPr>
            <w:rFonts w:ascii="Times New Roman" w:eastAsia="Times New Roman" w:hAnsi="Times New Roman" w:cs="Times New Roman"/>
            <w:sz w:val="24"/>
            <w:szCs w:val="24"/>
          </w:rPr>
          <w:t>ea</w:t>
        </w:r>
      </w:ins>
      <w:r>
        <w:rPr>
          <w:rFonts w:ascii="Times New Roman" w:eastAsia="Times New Roman" w:hAnsi="Times New Roman" w:cs="Times New Roman"/>
          <w:sz w:val="24"/>
          <w:szCs w:val="24"/>
        </w:rPr>
        <w:t xml:space="preserve">rs in graduate school = 54% probability). Interestingly, graduate </w:t>
      </w:r>
      <w:r>
        <w:rPr>
          <w:rFonts w:ascii="Times New Roman" w:eastAsia="Times New Roman" w:hAnsi="Times New Roman" w:cs="Times New Roman"/>
          <w:sz w:val="24"/>
          <w:szCs w:val="24"/>
        </w:rPr>
        <w:lastRenderedPageBreak/>
        <w:t>students with ESL were strongly unlikely to report that the pandemic affected writing habits (100% posterior &lt; 0), with only a 17% probability (</w:t>
      </w:r>
      <w:r>
        <w:rPr>
          <w:rFonts w:ascii="Times New Roman" w:eastAsia="Times New Roman" w:hAnsi="Times New Roman" w:cs="Times New Roman"/>
          <w:b/>
          <w:sz w:val="24"/>
          <w:szCs w:val="24"/>
        </w:rPr>
        <w:t>Fig. 4A</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Supplementary Table S</w:t>
      </w:r>
      <w:ins w:id="442" w:author="Freya Rowland" w:date="2022-04-05T17:02:00Z">
        <w:r w:rsidR="00051D51">
          <w:rPr>
            <w:rFonts w:ascii="Times New Roman" w:eastAsia="Times New Roman" w:hAnsi="Times New Roman" w:cs="Times New Roman"/>
            <w:b/>
            <w:sz w:val="24"/>
            <w:szCs w:val="24"/>
          </w:rPr>
          <w:t>4</w:t>
        </w:r>
      </w:ins>
      <w:del w:id="443" w:author="Freya Rowland" w:date="2022-04-05T17:02:00Z">
        <w:r w:rsidDel="00051D51">
          <w:rPr>
            <w:rFonts w:ascii="Times New Roman" w:eastAsia="Times New Roman" w:hAnsi="Times New Roman" w:cs="Times New Roman"/>
            <w:b/>
            <w:sz w:val="24"/>
            <w:szCs w:val="24"/>
          </w:rPr>
          <w:delText>3</w:delText>
        </w:r>
      </w:del>
      <w:r>
        <w:rPr>
          <w:rFonts w:ascii="Times New Roman" w:eastAsia="Times New Roman" w:hAnsi="Times New Roman" w:cs="Times New Roman"/>
          <w:sz w:val="24"/>
          <w:szCs w:val="24"/>
        </w:rPr>
        <w:t>).</w:t>
      </w:r>
    </w:p>
    <w:p w14:paraId="3F7BAB45" w14:textId="0BD39680" w:rsidR="000851FB" w:rsidRDefault="00200568" w:rsidP="003F243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Among postdocs, those who have spent longer in postdoctoral training and who identify as female were the most likely to report that the pandemic affected their writing, whereas postdocs with chronic conditions and ESL were statistically unlikely to report an effect on writing habits (</w:t>
      </w:r>
      <w:r>
        <w:rPr>
          <w:rFonts w:ascii="Times New Roman" w:eastAsia="Times New Roman" w:hAnsi="Times New Roman" w:cs="Times New Roman"/>
          <w:b/>
          <w:sz w:val="24"/>
          <w:szCs w:val="24"/>
        </w:rPr>
        <w:t>Fig. 4B</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Supplementary Table S</w:t>
      </w:r>
      <w:ins w:id="444" w:author="Freya Rowland" w:date="2022-04-05T17:02:00Z">
        <w:r w:rsidR="00051D51">
          <w:rPr>
            <w:rFonts w:ascii="Times New Roman" w:eastAsia="Times New Roman" w:hAnsi="Times New Roman" w:cs="Times New Roman"/>
            <w:b/>
            <w:sz w:val="24"/>
            <w:szCs w:val="24"/>
          </w:rPr>
          <w:t>5</w:t>
        </w:r>
      </w:ins>
      <w:del w:id="445" w:author="Freya Rowland" w:date="2022-04-05T17:02:00Z">
        <w:r w:rsidDel="00051D51">
          <w:rPr>
            <w:rFonts w:ascii="Times New Roman" w:eastAsia="Times New Roman" w:hAnsi="Times New Roman" w:cs="Times New Roman"/>
            <w:b/>
            <w:sz w:val="24"/>
            <w:szCs w:val="24"/>
          </w:rPr>
          <w:delText>4</w:delText>
        </w:r>
      </w:del>
      <w:r>
        <w:rPr>
          <w:rFonts w:ascii="Times New Roman" w:eastAsia="Times New Roman" w:hAnsi="Times New Roman" w:cs="Times New Roman"/>
          <w:sz w:val="24"/>
          <w:szCs w:val="24"/>
        </w:rPr>
        <w:t xml:space="preserve">). Each additional year of postdoc training increased the probability of the pandemic </w:t>
      </w:r>
      <w:del w:id="446" w:author="Freya Rowland" w:date="2022-04-05T12:24:00Z">
        <w:r w:rsidDel="008610B9">
          <w:rPr>
            <w:rFonts w:ascii="Times New Roman" w:eastAsia="Times New Roman" w:hAnsi="Times New Roman" w:cs="Times New Roman"/>
            <w:sz w:val="24"/>
            <w:szCs w:val="24"/>
          </w:rPr>
          <w:delText xml:space="preserve">negatively </w:delText>
        </w:r>
      </w:del>
      <w:r>
        <w:rPr>
          <w:rFonts w:ascii="Times New Roman" w:eastAsia="Times New Roman" w:hAnsi="Times New Roman" w:cs="Times New Roman"/>
          <w:sz w:val="24"/>
          <w:szCs w:val="24"/>
        </w:rPr>
        <w:t>affecting writing habits by 6% (96% posteriors &gt; 0; e.g., 1 y</w:t>
      </w:r>
      <w:ins w:id="447" w:author="Kyra Prats" w:date="2022-04-06T11:55:00Z">
        <w:r w:rsidR="0060443F">
          <w:rPr>
            <w:rFonts w:ascii="Times New Roman" w:eastAsia="Times New Roman" w:hAnsi="Times New Roman" w:cs="Times New Roman"/>
            <w:sz w:val="24"/>
            <w:szCs w:val="24"/>
          </w:rPr>
          <w:t>ea</w:t>
        </w:r>
      </w:ins>
      <w:r>
        <w:rPr>
          <w:rFonts w:ascii="Times New Roman" w:eastAsia="Times New Roman" w:hAnsi="Times New Roman" w:cs="Times New Roman"/>
          <w:sz w:val="24"/>
          <w:szCs w:val="24"/>
        </w:rPr>
        <w:t>r postdoc prob = 57% versus 4th y</w:t>
      </w:r>
      <w:ins w:id="448" w:author="Kyra Prats" w:date="2022-04-06T11:55:00Z">
        <w:r w:rsidR="0060443F">
          <w:rPr>
            <w:rFonts w:ascii="Times New Roman" w:eastAsia="Times New Roman" w:hAnsi="Times New Roman" w:cs="Times New Roman"/>
            <w:sz w:val="24"/>
            <w:szCs w:val="24"/>
          </w:rPr>
          <w:t>ea</w:t>
        </w:r>
      </w:ins>
      <w:r>
        <w:rPr>
          <w:rFonts w:ascii="Times New Roman" w:eastAsia="Times New Roman" w:hAnsi="Times New Roman" w:cs="Times New Roman"/>
          <w:sz w:val="24"/>
          <w:szCs w:val="24"/>
        </w:rPr>
        <w:t>r prob = 75%). Female</w:t>
      </w:r>
      <w:del w:id="449" w:author="Kyra Prats" w:date="2022-04-12T10:52:00Z">
        <w:r w:rsidDel="00E020C2">
          <w:rPr>
            <w:rFonts w:ascii="Times New Roman" w:eastAsia="Times New Roman" w:hAnsi="Times New Roman" w:cs="Times New Roman"/>
            <w:sz w:val="24"/>
            <w:szCs w:val="24"/>
          </w:rPr>
          <w:delText>-identifying</w:delText>
        </w:r>
      </w:del>
      <w:r>
        <w:rPr>
          <w:rFonts w:ascii="Times New Roman" w:eastAsia="Times New Roman" w:hAnsi="Times New Roman" w:cs="Times New Roman"/>
          <w:sz w:val="24"/>
          <w:szCs w:val="24"/>
        </w:rPr>
        <w:t xml:space="preserve"> postdocs had a 66% probability of being affected by the pandemic (89% posteriors &gt; 0). Postdocs identifying as first-gen and BIPOC reported little to no effect of the pandemic on writing (</w:t>
      </w:r>
      <w:r>
        <w:rPr>
          <w:rFonts w:ascii="Times New Roman" w:eastAsia="Times New Roman" w:hAnsi="Times New Roman" w:cs="Times New Roman"/>
          <w:b/>
          <w:sz w:val="24"/>
          <w:szCs w:val="24"/>
        </w:rPr>
        <w:t>Fig. 4B, Supplementary Table S</w:t>
      </w:r>
      <w:ins w:id="450" w:author="Freya Rowland" w:date="2022-04-05T17:02:00Z">
        <w:r w:rsidR="00051D51">
          <w:rPr>
            <w:rFonts w:ascii="Times New Roman" w:eastAsia="Times New Roman" w:hAnsi="Times New Roman" w:cs="Times New Roman"/>
            <w:b/>
            <w:sz w:val="24"/>
            <w:szCs w:val="24"/>
          </w:rPr>
          <w:t>5</w:t>
        </w:r>
      </w:ins>
      <w:del w:id="451" w:author="Freya Rowland" w:date="2022-04-05T17:02:00Z">
        <w:r w:rsidDel="00051D51">
          <w:rPr>
            <w:rFonts w:ascii="Times New Roman" w:eastAsia="Times New Roman" w:hAnsi="Times New Roman" w:cs="Times New Roman"/>
            <w:b/>
            <w:sz w:val="24"/>
            <w:szCs w:val="24"/>
          </w:rPr>
          <w:delText>4</w:delText>
        </w:r>
      </w:del>
      <w:r>
        <w:rPr>
          <w:rFonts w:ascii="Times New Roman" w:eastAsia="Times New Roman" w:hAnsi="Times New Roman" w:cs="Times New Roman"/>
          <w:sz w:val="24"/>
          <w:szCs w:val="24"/>
        </w:rPr>
        <w:t>). Postdocs with ESL had only a 20% probability (98% posteriors &lt; 0) of saying the pandemic affected their writing, and postdocs with chronic conditions a 22% probability (95% posteriors &lt; 0).</w:t>
      </w:r>
    </w:p>
    <w:p w14:paraId="06664006" w14:textId="77777777" w:rsidR="000851FB" w:rsidRDefault="000851FB" w:rsidP="003F243D">
      <w:pPr>
        <w:spacing w:line="480" w:lineRule="auto"/>
        <w:rPr>
          <w:rFonts w:ascii="Times New Roman" w:eastAsia="Times New Roman" w:hAnsi="Times New Roman" w:cs="Times New Roman"/>
          <w:sz w:val="24"/>
          <w:szCs w:val="24"/>
        </w:rPr>
      </w:pPr>
    </w:p>
    <w:p w14:paraId="1BB2E45F" w14:textId="77777777" w:rsidR="000851FB" w:rsidRDefault="00200568" w:rsidP="003F243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38EFE136" w14:textId="53F3A592" w:rsidR="000851FB" w:rsidRDefault="00200568" w:rsidP="003F243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show the pandemic </w:t>
      </w:r>
      <w:ins w:id="452" w:author="Kyra Prats" w:date="2022-04-12T11:40:00Z">
        <w:r w:rsidR="00D6762C">
          <w:rPr>
            <w:rFonts w:ascii="Times New Roman" w:eastAsia="Times New Roman" w:hAnsi="Times New Roman" w:cs="Times New Roman"/>
            <w:sz w:val="24"/>
            <w:szCs w:val="24"/>
          </w:rPr>
          <w:t xml:space="preserve">disturbance </w:t>
        </w:r>
      </w:ins>
      <w:r>
        <w:rPr>
          <w:rFonts w:ascii="Times New Roman" w:eastAsia="Times New Roman" w:hAnsi="Times New Roman" w:cs="Times New Roman"/>
          <w:sz w:val="24"/>
          <w:szCs w:val="24"/>
        </w:rPr>
        <w:t xml:space="preserve">substantially and unequally affected writing habits of trainees and </w:t>
      </w:r>
      <w:r w:rsidRPr="00D6762C">
        <w:rPr>
          <w:rFonts w:ascii="Times New Roman" w:eastAsia="Times New Roman" w:hAnsi="Times New Roman" w:cs="Times New Roman"/>
          <w:sz w:val="24"/>
          <w:szCs w:val="24"/>
        </w:rPr>
        <w:t>argue for a shift to a new stable state</w:t>
      </w:r>
      <w:r>
        <w:rPr>
          <w:rFonts w:ascii="Times New Roman" w:eastAsia="Times New Roman" w:hAnsi="Times New Roman" w:cs="Times New Roman"/>
          <w:sz w:val="24"/>
          <w:szCs w:val="24"/>
        </w:rPr>
        <w:t xml:space="preserve"> with how academia values success and productivity. The </w:t>
      </w:r>
      <w:commentRangeStart w:id="453"/>
      <w:commentRangeStart w:id="454"/>
      <w:del w:id="455" w:author="Kyra Prats" w:date="2022-03-23T14:40:00Z">
        <w:r>
          <w:rPr>
            <w:rFonts w:ascii="Times New Roman" w:eastAsia="Times New Roman" w:hAnsi="Times New Roman" w:cs="Times New Roman"/>
            <w:sz w:val="24"/>
            <w:szCs w:val="24"/>
          </w:rPr>
          <w:delText>negative</w:delText>
        </w:r>
        <w:commentRangeEnd w:id="453"/>
        <w:r>
          <w:commentReference w:id="453"/>
        </w:r>
        <w:commentRangeEnd w:id="454"/>
        <w:r>
          <w:commentReference w:id="454"/>
        </w:r>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impacts of the pandemic were disproportionately experienced by HEGs — 85% of BIPOC and 74% of female</w:t>
      </w:r>
      <w:del w:id="456" w:author="Kyra Prats" w:date="2022-04-12T10:52:00Z">
        <w:r w:rsidDel="00E020C2">
          <w:rPr>
            <w:rFonts w:ascii="Times New Roman" w:eastAsia="Times New Roman" w:hAnsi="Times New Roman" w:cs="Times New Roman"/>
            <w:sz w:val="24"/>
            <w:szCs w:val="24"/>
          </w:rPr>
          <w:delText>-identifying</w:delText>
        </w:r>
      </w:del>
      <w:r>
        <w:rPr>
          <w:rFonts w:ascii="Times New Roman" w:eastAsia="Times New Roman" w:hAnsi="Times New Roman" w:cs="Times New Roman"/>
          <w:sz w:val="24"/>
          <w:szCs w:val="24"/>
        </w:rPr>
        <w:t xml:space="preserve"> trainees reported that their writing habits were impacted. </w:t>
      </w:r>
      <w:ins w:id="457" w:author="Kyra Prats" w:date="2022-03-03T16:43:00Z">
        <w:r>
          <w:rPr>
            <w:rFonts w:ascii="Times New Roman" w:eastAsia="Times New Roman" w:hAnsi="Times New Roman" w:cs="Times New Roman"/>
            <w:sz w:val="24"/>
            <w:szCs w:val="24"/>
          </w:rPr>
          <w:t xml:space="preserve">While our sample frame only included environmental biology fields, the pressure to publish and the inequalities of academia are not exclusive to environmental biology fields, thus our survey results can be relevant for the </w:t>
        </w:r>
      </w:ins>
      <w:ins w:id="458" w:author="Kyra Prats" w:date="2022-04-06T11:57:00Z">
        <w:r w:rsidR="00562327">
          <w:rPr>
            <w:rFonts w:ascii="Times New Roman" w:eastAsia="Times New Roman" w:hAnsi="Times New Roman" w:cs="Times New Roman"/>
            <w:sz w:val="24"/>
            <w:szCs w:val="24"/>
          </w:rPr>
          <w:t xml:space="preserve">entire </w:t>
        </w:r>
      </w:ins>
      <w:ins w:id="459" w:author="Kyra Prats" w:date="2022-03-03T16:43:00Z">
        <w:r>
          <w:rPr>
            <w:rFonts w:ascii="Times New Roman" w:eastAsia="Times New Roman" w:hAnsi="Times New Roman" w:cs="Times New Roman"/>
            <w:sz w:val="24"/>
            <w:szCs w:val="24"/>
          </w:rPr>
          <w:t xml:space="preserve">academic </w:t>
        </w:r>
        <w:del w:id="460" w:author="Freya Rowland" w:date="2022-04-05T12:25:00Z">
          <w:r w:rsidDel="00DB3783">
            <w:rPr>
              <w:rFonts w:ascii="Times New Roman" w:eastAsia="Times New Roman" w:hAnsi="Times New Roman" w:cs="Times New Roman"/>
              <w:sz w:val="24"/>
              <w:szCs w:val="24"/>
            </w:rPr>
            <w:delText>ecosystem as a whole</w:delText>
          </w:r>
        </w:del>
      </w:ins>
      <w:ins w:id="461" w:author="Freya Rowland" w:date="2022-04-05T12:25:00Z">
        <w:r w:rsidR="00DB3783">
          <w:rPr>
            <w:rFonts w:ascii="Times New Roman" w:eastAsia="Times New Roman" w:hAnsi="Times New Roman" w:cs="Times New Roman"/>
            <w:sz w:val="24"/>
            <w:szCs w:val="24"/>
          </w:rPr>
          <w:t>ecosystem</w:t>
        </w:r>
      </w:ins>
      <w:ins w:id="462" w:author="Kyra Prats" w:date="2022-03-03T16:43:00Z">
        <w:r>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Our results suggest that the pandemic may worsen diversity in academia because its current structures and insufficient support may </w:t>
      </w:r>
      <w:r>
        <w:rPr>
          <w:rFonts w:ascii="Times New Roman" w:eastAsia="Times New Roman" w:hAnsi="Times New Roman" w:cs="Times New Roman"/>
          <w:sz w:val="24"/>
          <w:szCs w:val="24"/>
        </w:rPr>
        <w:lastRenderedPageBreak/>
        <w:t xml:space="preserve">push historically excluded trainees to leave the academic pipeline. To reach a new, more resilient </w:t>
      </w:r>
      <w:r w:rsidR="005F1117">
        <w:fldChar w:fldCharType="begin"/>
      </w:r>
      <w:r w:rsidR="005F1117">
        <w:instrText xml:space="preserve"> HYPERLINK "https://www.zotero.org/google-docs/?a4v53h" \h </w:instrText>
      </w:r>
      <w:r w:rsidR="005F1117">
        <w:fldChar w:fldCharType="separate"/>
      </w:r>
      <w:r>
        <w:rPr>
          <w:rFonts w:ascii="Times New Roman" w:eastAsia="Times New Roman" w:hAnsi="Times New Roman" w:cs="Times New Roman"/>
          <w:sz w:val="24"/>
          <w:szCs w:val="24"/>
        </w:rPr>
        <w:t>(Walker et al. 2004)</w:t>
      </w:r>
      <w:r w:rsidR="005F1117">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equitable stable state in the academic </w:t>
      </w:r>
      <w:del w:id="463" w:author="Kyra Prats" w:date="2022-04-12T11:41:00Z">
        <w:r w:rsidDel="00D33881">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ecosystem</w:t>
      </w:r>
      <w:del w:id="464" w:author="Kyra Prats" w:date="2022-04-12T11:41:00Z">
        <w:r w:rsidDel="00D33881">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after the </w:t>
      </w:r>
      <w:r w:rsidRPr="00BD2133">
        <w:rPr>
          <w:rFonts w:ascii="Times New Roman" w:eastAsia="Times New Roman" w:hAnsi="Times New Roman" w:cs="Times New Roman"/>
          <w:sz w:val="24"/>
          <w:szCs w:val="24"/>
          <w:highlight w:val="yellow"/>
          <w:rPrChange w:id="465" w:author="Kyra Prats" w:date="2022-04-06T11:58:00Z">
            <w:rPr>
              <w:rFonts w:ascii="Times New Roman" w:eastAsia="Times New Roman" w:hAnsi="Times New Roman" w:cs="Times New Roman"/>
              <w:sz w:val="24"/>
              <w:szCs w:val="24"/>
            </w:rPr>
          </w:rPrChange>
        </w:rPr>
        <w:t xml:space="preserve">pandemic </w:t>
      </w:r>
      <w:ins w:id="466" w:author="Kyra Prats" w:date="2022-03-16T14:22:00Z">
        <w:del w:id="467" w:author="Freya Rowland" w:date="2022-03-26T19:46:00Z">
          <w:r w:rsidRPr="00BD2133">
            <w:rPr>
              <w:rFonts w:ascii="Times New Roman" w:eastAsia="Times New Roman" w:hAnsi="Times New Roman" w:cs="Times New Roman"/>
              <w:sz w:val="24"/>
              <w:szCs w:val="24"/>
              <w:highlight w:val="yellow"/>
              <w:rPrChange w:id="468" w:author="Kyra Prats" w:date="2022-04-06T11:58:00Z">
                <w:rPr>
                  <w:rFonts w:ascii="Times New Roman" w:eastAsia="Times New Roman" w:hAnsi="Times New Roman" w:cs="Times New Roman"/>
                  <w:sz w:val="24"/>
                  <w:szCs w:val="24"/>
                </w:rPr>
              </w:rPrChange>
            </w:rPr>
            <w:delText xml:space="preserve">shifted the </w:delText>
          </w:r>
        </w:del>
      </w:ins>
      <w:r w:rsidRPr="00BD2133">
        <w:rPr>
          <w:rFonts w:ascii="Times New Roman" w:eastAsia="Times New Roman" w:hAnsi="Times New Roman" w:cs="Times New Roman"/>
          <w:sz w:val="24"/>
          <w:szCs w:val="24"/>
          <w:highlight w:val="yellow"/>
          <w:rPrChange w:id="469" w:author="Kyra Prats" w:date="2022-04-06T11:58:00Z">
            <w:rPr>
              <w:rFonts w:ascii="Times New Roman" w:eastAsia="Times New Roman" w:hAnsi="Times New Roman" w:cs="Times New Roman"/>
              <w:sz w:val="24"/>
              <w:szCs w:val="24"/>
            </w:rPr>
          </w:rPrChange>
        </w:rPr>
        <w:t>disturbance</w:t>
      </w:r>
      <w:ins w:id="470" w:author="Kyra Prats" w:date="2022-03-16T14:22:00Z">
        <w:r w:rsidRPr="00BD2133">
          <w:rPr>
            <w:rFonts w:ascii="Times New Roman" w:eastAsia="Times New Roman" w:hAnsi="Times New Roman" w:cs="Times New Roman"/>
            <w:sz w:val="24"/>
            <w:szCs w:val="24"/>
            <w:highlight w:val="yellow"/>
            <w:rPrChange w:id="471" w:author="Kyra Prats" w:date="2022-04-06T11:58:00Z">
              <w:rPr>
                <w:rFonts w:ascii="Times New Roman" w:eastAsia="Times New Roman" w:hAnsi="Times New Roman" w:cs="Times New Roman"/>
                <w:sz w:val="24"/>
                <w:szCs w:val="24"/>
              </w:rPr>
            </w:rPrChange>
          </w:rPr>
          <w:t xml:space="preserve"> </w:t>
        </w:r>
      </w:ins>
      <w:del w:id="472" w:author="Kyra Prats" w:date="2022-04-12T11:41:00Z">
        <w:r w:rsidDel="00D33881">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Fig. 1D</w:t>
      </w:r>
      <w:r>
        <w:rPr>
          <w:rFonts w:ascii="Times New Roman" w:eastAsia="Times New Roman" w:hAnsi="Times New Roman" w:cs="Times New Roman"/>
          <w:sz w:val="24"/>
          <w:szCs w:val="24"/>
        </w:rPr>
        <w:t xml:space="preserve">), we must acknowledge that basing </w:t>
      </w:r>
      <w:del w:id="473" w:author="Freya Rowland" w:date="2022-04-05T12:25:00Z">
        <w:r w:rsidDel="00DB3783">
          <w:rPr>
            <w:rFonts w:ascii="Times New Roman" w:eastAsia="Times New Roman" w:hAnsi="Times New Roman" w:cs="Times New Roman"/>
            <w:sz w:val="24"/>
            <w:szCs w:val="24"/>
          </w:rPr>
          <w:delText>hirings</w:delText>
        </w:r>
      </w:del>
      <w:ins w:id="474" w:author="Freya Rowland" w:date="2022-04-05T12:25:00Z">
        <w:r w:rsidR="00DB3783">
          <w:rPr>
            <w:rFonts w:ascii="Times New Roman" w:eastAsia="Times New Roman" w:hAnsi="Times New Roman" w:cs="Times New Roman"/>
            <w:sz w:val="24"/>
            <w:szCs w:val="24"/>
          </w:rPr>
          <w:t>hiring</w:t>
        </w:r>
      </w:ins>
      <w:r>
        <w:rPr>
          <w:rFonts w:ascii="Times New Roman" w:eastAsia="Times New Roman" w:hAnsi="Times New Roman" w:cs="Times New Roman"/>
          <w:sz w:val="24"/>
          <w:szCs w:val="24"/>
        </w:rPr>
        <w:t xml:space="preserve"> mainly on trainee publication</w:t>
      </w:r>
      <w:ins w:id="475" w:author="Freya Rowland" w:date="2022-03-26T19:46:00Z">
        <w:r>
          <w:rPr>
            <w:rFonts w:ascii="Times New Roman" w:eastAsia="Times New Roman" w:hAnsi="Times New Roman" w:cs="Times New Roman"/>
            <w:sz w:val="24"/>
            <w:szCs w:val="24"/>
          </w:rPr>
          <w:t xml:space="preserve"> and grant</w:t>
        </w:r>
      </w:ins>
      <w:r>
        <w:rPr>
          <w:rFonts w:ascii="Times New Roman" w:eastAsia="Times New Roman" w:hAnsi="Times New Roman" w:cs="Times New Roman"/>
          <w:sz w:val="24"/>
          <w:szCs w:val="24"/>
        </w:rPr>
        <w:t xml:space="preserve"> output disadvantages HEGs and ignores other strengths</w:t>
      </w:r>
      <w:ins w:id="476" w:author="Kyra Prats" w:date="2022-03-07T15:18:00Z">
        <w:r>
          <w:rPr>
            <w:rFonts w:ascii="Times New Roman" w:eastAsia="Times New Roman" w:hAnsi="Times New Roman" w:cs="Times New Roman"/>
            <w:sz w:val="24"/>
            <w:szCs w:val="24"/>
          </w:rPr>
          <w:t xml:space="preserve"> (</w:t>
        </w:r>
        <w:del w:id="477" w:author="Freya Rowland" w:date="2022-04-05T12:25:00Z">
          <w:r w:rsidDel="00DB3783">
            <w:rPr>
              <w:rFonts w:ascii="Times New Roman" w:eastAsia="Times New Roman" w:hAnsi="Times New Roman" w:cs="Times New Roman"/>
              <w:sz w:val="24"/>
              <w:szCs w:val="24"/>
            </w:rPr>
            <w:delText>i.e.</w:delText>
          </w:r>
        </w:del>
      </w:ins>
      <w:ins w:id="478" w:author="Freya Rowland" w:date="2022-04-05T12:25:00Z">
        <w:r w:rsidR="00DB3783">
          <w:rPr>
            <w:rFonts w:ascii="Times New Roman" w:eastAsia="Times New Roman" w:hAnsi="Times New Roman" w:cs="Times New Roman"/>
            <w:sz w:val="24"/>
            <w:szCs w:val="24"/>
          </w:rPr>
          <w:t>e.g.</w:t>
        </w:r>
      </w:ins>
      <w:ins w:id="479" w:author="Kyra Prats" w:date="2022-03-07T15:18:00Z">
        <w:r>
          <w:rPr>
            <w:rFonts w:ascii="Times New Roman" w:eastAsia="Times New Roman" w:hAnsi="Times New Roman" w:cs="Times New Roman"/>
            <w:sz w:val="24"/>
            <w:szCs w:val="24"/>
          </w:rPr>
          <w:t>, teaching, leadership, mentoring, being a good community member</w:t>
        </w:r>
        <w:del w:id="480" w:author="Freya Rowland" w:date="2022-04-05T12:26:00Z">
          <w:r w:rsidDel="00DB3783">
            <w:rPr>
              <w:rFonts w:ascii="Times New Roman" w:eastAsia="Times New Roman" w:hAnsi="Times New Roman" w:cs="Times New Roman"/>
              <w:sz w:val="24"/>
              <w:szCs w:val="24"/>
            </w:rPr>
            <w:delText>, etc.</w:delText>
          </w:r>
        </w:del>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that academic candidates might offer.</w:t>
      </w:r>
    </w:p>
    <w:p w14:paraId="659FA025" w14:textId="77777777" w:rsidR="000851FB" w:rsidRDefault="000851FB" w:rsidP="003F243D">
      <w:pPr>
        <w:spacing w:line="480" w:lineRule="auto"/>
        <w:rPr>
          <w:rFonts w:ascii="Times New Roman" w:eastAsia="Times New Roman" w:hAnsi="Times New Roman" w:cs="Times New Roman"/>
          <w:b/>
          <w:sz w:val="24"/>
          <w:szCs w:val="24"/>
        </w:rPr>
      </w:pPr>
    </w:p>
    <w:p w14:paraId="37CF88E1" w14:textId="77777777" w:rsidR="000851FB" w:rsidRDefault="00200568" w:rsidP="003F243D">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Diversity, equity, and inclusion in scientific writing</w:t>
      </w:r>
    </w:p>
    <w:p w14:paraId="2FC2E69F" w14:textId="510B2862" w:rsidR="000851FB" w:rsidRDefault="00200568" w:rsidP="003F24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results strongly demonstrate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that female</w:t>
      </w:r>
      <w:del w:id="481" w:author="Kyra Prats" w:date="2022-04-12T10:52:00Z">
        <w:r w:rsidDel="00E020C2">
          <w:rPr>
            <w:rFonts w:ascii="Times New Roman" w:eastAsia="Times New Roman" w:hAnsi="Times New Roman" w:cs="Times New Roman"/>
            <w:sz w:val="24"/>
            <w:szCs w:val="24"/>
          </w:rPr>
          <w:delText>-identifying</w:delText>
        </w:r>
      </w:del>
      <w:r>
        <w:rPr>
          <w:rFonts w:ascii="Times New Roman" w:eastAsia="Times New Roman" w:hAnsi="Times New Roman" w:cs="Times New Roman"/>
          <w:sz w:val="24"/>
          <w:szCs w:val="24"/>
        </w:rPr>
        <w:t xml:space="preserve"> trainees and those with chronic conditions </w:t>
      </w:r>
      <w:ins w:id="482" w:author="Kyra Prats" w:date="2022-03-16T14:41:00Z">
        <w:r>
          <w:rPr>
            <w:rFonts w:ascii="Times New Roman" w:eastAsia="Times New Roman" w:hAnsi="Times New Roman" w:cs="Times New Roman"/>
            <w:sz w:val="24"/>
            <w:szCs w:val="24"/>
          </w:rPr>
          <w:t>had</w:t>
        </w:r>
      </w:ins>
      <w:del w:id="483" w:author="Kyra Prats" w:date="2022-03-16T14:41:00Z">
        <w:r>
          <w:rPr>
            <w:rFonts w:ascii="Times New Roman" w:eastAsia="Times New Roman" w:hAnsi="Times New Roman" w:cs="Times New Roman"/>
            <w:sz w:val="24"/>
            <w:szCs w:val="24"/>
          </w:rPr>
          <w:delText>have</w:delText>
        </w:r>
      </w:del>
      <w:r>
        <w:rPr>
          <w:rFonts w:ascii="Times New Roman" w:eastAsia="Times New Roman" w:hAnsi="Times New Roman" w:cs="Times New Roman"/>
          <w:sz w:val="24"/>
          <w:szCs w:val="24"/>
        </w:rPr>
        <w:t xml:space="preserve"> lower publication output </w:t>
      </w:r>
      <w:ins w:id="484" w:author="Kyra Prats" w:date="2022-03-16T14:41:00Z">
        <w:r>
          <w:rPr>
            <w:rFonts w:ascii="Times New Roman" w:eastAsia="Times New Roman" w:hAnsi="Times New Roman" w:cs="Times New Roman"/>
            <w:sz w:val="24"/>
            <w:szCs w:val="24"/>
          </w:rPr>
          <w:t xml:space="preserve">pre-pandemic </w:t>
        </w:r>
      </w:ins>
      <w:commentRangeStart w:id="485"/>
      <w:del w:id="486" w:author="Freya Rowland" w:date="2022-04-12T17:16:00Z">
        <w:r w:rsidDel="00467BD9">
          <w:rPr>
            <w:rFonts w:ascii="Times New Roman" w:eastAsia="Times New Roman" w:hAnsi="Times New Roman" w:cs="Times New Roman"/>
            <w:sz w:val="24"/>
            <w:szCs w:val="24"/>
          </w:rPr>
          <w:delText xml:space="preserve">at some point during training </w:delText>
        </w:r>
        <w:commentRangeEnd w:id="485"/>
        <w:r w:rsidR="00DB436F" w:rsidDel="00467BD9">
          <w:rPr>
            <w:rStyle w:val="CommentReference"/>
          </w:rPr>
          <w:commentReference w:id="485"/>
        </w:r>
      </w:del>
      <w:r>
        <w:rPr>
          <w:rFonts w:ascii="Times New Roman" w:eastAsia="Times New Roman" w:hAnsi="Times New Roman" w:cs="Times New Roman"/>
          <w:sz w:val="24"/>
          <w:szCs w:val="24"/>
        </w:rPr>
        <w:t>compared to their peers (</w:t>
      </w:r>
      <w:r>
        <w:rPr>
          <w:rFonts w:ascii="Times New Roman" w:eastAsia="Times New Roman" w:hAnsi="Times New Roman" w:cs="Times New Roman"/>
          <w:b/>
          <w:sz w:val="24"/>
          <w:szCs w:val="24"/>
        </w:rPr>
        <w:t>Fig. 2</w:t>
      </w:r>
      <w:r>
        <w:rPr>
          <w:rFonts w:ascii="Times New Roman" w:eastAsia="Times New Roman" w:hAnsi="Times New Roman" w:cs="Times New Roman"/>
          <w:sz w:val="24"/>
          <w:szCs w:val="24"/>
        </w:rPr>
        <w:t xml:space="preserve">). </w:t>
      </w:r>
      <w:ins w:id="487" w:author="Kyra Prats" w:date="2022-03-16T14:41:00Z">
        <w:r>
          <w:rPr>
            <w:rFonts w:ascii="Times New Roman" w:eastAsia="Times New Roman" w:hAnsi="Times New Roman" w:cs="Times New Roman"/>
            <w:sz w:val="24"/>
            <w:szCs w:val="24"/>
          </w:rPr>
          <w:t xml:space="preserve">While we do not necessarily know how these results might change over time, given the emphasis on publication output in the current state of the academic ecosystem, it is likely </w:t>
        </w:r>
        <w:del w:id="488" w:author="Freya Rowland" w:date="2022-04-05T12:30:00Z">
          <w:r w:rsidDel="005421DD">
            <w:rPr>
              <w:rFonts w:ascii="Times New Roman" w:eastAsia="Times New Roman" w:hAnsi="Times New Roman" w:cs="Times New Roman"/>
              <w:sz w:val="24"/>
              <w:szCs w:val="24"/>
            </w:rPr>
            <w:delText xml:space="preserve">that those who have </w:delText>
          </w:r>
        </w:del>
        <w:r>
          <w:rPr>
            <w:rFonts w:ascii="Times New Roman" w:eastAsia="Times New Roman" w:hAnsi="Times New Roman" w:cs="Times New Roman"/>
            <w:sz w:val="24"/>
            <w:szCs w:val="24"/>
          </w:rPr>
          <w:t xml:space="preserve">lower outputs at some point in </w:t>
        </w:r>
        <w:del w:id="489" w:author="Freya Rowland" w:date="2022-04-05T12:30:00Z">
          <w:r w:rsidDel="005421DD">
            <w:rPr>
              <w:rFonts w:ascii="Times New Roman" w:eastAsia="Times New Roman" w:hAnsi="Times New Roman" w:cs="Times New Roman"/>
              <w:sz w:val="24"/>
              <w:szCs w:val="24"/>
            </w:rPr>
            <w:delText xml:space="preserve">their </w:delText>
          </w:r>
        </w:del>
      </w:ins>
      <w:ins w:id="490" w:author="Freya Rowland" w:date="2022-04-05T12:30:00Z">
        <w:r w:rsidR="005421DD">
          <w:rPr>
            <w:rFonts w:ascii="Times New Roman" w:eastAsia="Times New Roman" w:hAnsi="Times New Roman" w:cs="Times New Roman"/>
            <w:sz w:val="24"/>
            <w:szCs w:val="24"/>
          </w:rPr>
          <w:t xml:space="preserve">one’s </w:t>
        </w:r>
      </w:ins>
      <w:ins w:id="491" w:author="Kyra Prats" w:date="2022-03-16T14:41:00Z">
        <w:r>
          <w:rPr>
            <w:rFonts w:ascii="Times New Roman" w:eastAsia="Times New Roman" w:hAnsi="Times New Roman" w:cs="Times New Roman"/>
            <w:sz w:val="24"/>
            <w:szCs w:val="24"/>
          </w:rPr>
          <w:t>career</w:t>
        </w:r>
        <w:del w:id="492" w:author="Freya Rowland" w:date="2022-04-05T12:30:00Z">
          <w:r w:rsidDel="005421DD">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will have a linger</w:t>
        </w:r>
      </w:ins>
      <w:ins w:id="493" w:author="Freya Rowland" w:date="2022-04-05T12:31:00Z">
        <w:r w:rsidR="005421DD">
          <w:rPr>
            <w:rFonts w:ascii="Times New Roman" w:eastAsia="Times New Roman" w:hAnsi="Times New Roman" w:cs="Times New Roman"/>
            <w:sz w:val="24"/>
            <w:szCs w:val="24"/>
          </w:rPr>
          <w:t xml:space="preserve">ing </w:t>
        </w:r>
      </w:ins>
      <w:ins w:id="494" w:author="Freya Rowland" w:date="2022-04-05T12:32:00Z">
        <w:r w:rsidR="005421DD">
          <w:rPr>
            <w:rFonts w:ascii="Times New Roman" w:eastAsia="Times New Roman" w:hAnsi="Times New Roman" w:cs="Times New Roman"/>
            <w:sz w:val="24"/>
            <w:szCs w:val="24"/>
          </w:rPr>
          <w:t xml:space="preserve">effect </w:t>
        </w:r>
      </w:ins>
      <w:ins w:id="495" w:author="Kyra Prats" w:date="2022-03-16T14:41:00Z">
        <w:del w:id="496" w:author="Freya Rowland" w:date="2022-04-05T12:30:00Z">
          <w:r w:rsidDel="005421DD">
            <w:rPr>
              <w:rFonts w:ascii="Times New Roman" w:eastAsia="Times New Roman" w:hAnsi="Times New Roman" w:cs="Times New Roman"/>
              <w:sz w:val="24"/>
              <w:szCs w:val="24"/>
            </w:rPr>
            <w:delText>ing</w:delText>
          </w:r>
        </w:del>
        <w:del w:id="497" w:author="Freya Rowland" w:date="2022-04-05T12:32:00Z">
          <w:r w:rsidDel="005421DD">
            <w:rPr>
              <w:rFonts w:ascii="Times New Roman" w:eastAsia="Times New Roman" w:hAnsi="Times New Roman" w:cs="Times New Roman"/>
              <w:sz w:val="24"/>
              <w:szCs w:val="24"/>
            </w:rPr>
            <w:delText xml:space="preserve"> </w:delText>
          </w:r>
        </w:del>
        <w:commentRangeStart w:id="498"/>
        <w:del w:id="499" w:author="Freya Rowland" w:date="2022-04-05T12:31:00Z">
          <w:r w:rsidDel="005421DD">
            <w:rPr>
              <w:rFonts w:ascii="Times New Roman" w:eastAsia="Times New Roman" w:hAnsi="Times New Roman" w:cs="Times New Roman"/>
              <w:sz w:val="24"/>
              <w:szCs w:val="24"/>
            </w:rPr>
            <w:delText>setback</w:delText>
          </w:r>
          <w:commentRangeEnd w:id="498"/>
          <w:r w:rsidDel="005421DD">
            <w:commentReference w:id="498"/>
          </w:r>
          <w:r w:rsidDel="005421DD">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regardless of future progress. </w:t>
        </w:r>
      </w:ins>
      <w:r>
        <w:rPr>
          <w:rFonts w:ascii="Times New Roman" w:eastAsia="Times New Roman" w:hAnsi="Times New Roman" w:cs="Times New Roman"/>
          <w:sz w:val="24"/>
          <w:szCs w:val="24"/>
        </w:rPr>
        <w:t>Interestingly, graduate students and postdocs often had contrasting results with respect to how identity affected publication output. Graduate students had similar publication records across genders, but female</w:t>
      </w:r>
      <w:del w:id="500" w:author="Kyra Prats" w:date="2022-04-12T10:52:00Z">
        <w:r w:rsidDel="00E020C2">
          <w:rPr>
            <w:rFonts w:ascii="Times New Roman" w:eastAsia="Times New Roman" w:hAnsi="Times New Roman" w:cs="Times New Roman"/>
            <w:sz w:val="24"/>
            <w:szCs w:val="24"/>
          </w:rPr>
          <w:delText>-identifying</w:delText>
        </w:r>
      </w:del>
      <w:r>
        <w:rPr>
          <w:rFonts w:ascii="Times New Roman" w:eastAsia="Times New Roman" w:hAnsi="Times New Roman" w:cs="Times New Roman"/>
          <w:sz w:val="24"/>
          <w:szCs w:val="24"/>
        </w:rPr>
        <w:t xml:space="preserve"> postdocs had 1.4 fewer publications than their male</w:t>
      </w:r>
      <w:del w:id="501" w:author="Kyra Prats" w:date="2022-04-12T10:52:00Z">
        <w:r w:rsidDel="00E020C2">
          <w:rPr>
            <w:rFonts w:ascii="Times New Roman" w:eastAsia="Times New Roman" w:hAnsi="Times New Roman" w:cs="Times New Roman"/>
            <w:sz w:val="24"/>
            <w:szCs w:val="24"/>
          </w:rPr>
          <w:delText>-identifying</w:delText>
        </w:r>
      </w:del>
      <w:r>
        <w:rPr>
          <w:rFonts w:ascii="Times New Roman" w:eastAsia="Times New Roman" w:hAnsi="Times New Roman" w:cs="Times New Roman"/>
          <w:sz w:val="24"/>
          <w:szCs w:val="24"/>
        </w:rPr>
        <w:t xml:space="preserve"> counterparts. Postdocs are more likely to have children than graduate students</w:t>
      </w:r>
      <w:ins w:id="502" w:author="Kyra Prats" w:date="2022-03-07T14:53:00Z">
        <w:r>
          <w:rPr>
            <w:rFonts w:ascii="Times New Roman" w:eastAsia="Times New Roman" w:hAnsi="Times New Roman" w:cs="Times New Roman"/>
            <w:sz w:val="24"/>
            <w:szCs w:val="24"/>
          </w:rPr>
          <w:t xml:space="preserve"> given that they </w:t>
        </w:r>
      </w:ins>
      <w:ins w:id="503" w:author="Kyra Prats" w:date="2022-04-12T10:57:00Z">
        <w:r w:rsidR="00C93CA1">
          <w:rPr>
            <w:rFonts w:ascii="Times New Roman" w:eastAsia="Times New Roman" w:hAnsi="Times New Roman" w:cs="Times New Roman"/>
            <w:sz w:val="24"/>
            <w:szCs w:val="24"/>
          </w:rPr>
          <w:t>tend to be</w:t>
        </w:r>
      </w:ins>
      <w:ins w:id="504" w:author="Kyra Prats" w:date="2022-03-07T14:53:00Z">
        <w:r>
          <w:rPr>
            <w:rFonts w:ascii="Times New Roman" w:eastAsia="Times New Roman" w:hAnsi="Times New Roman" w:cs="Times New Roman"/>
            <w:sz w:val="24"/>
            <w:szCs w:val="24"/>
          </w:rPr>
          <w:t xml:space="preserve"> older</w:t>
        </w:r>
      </w:ins>
      <w:ins w:id="505" w:author="Freya Rowland" w:date="2022-04-05T12:36:00Z">
        <w:r w:rsidR="00F0491F">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(Davis 2005, Serrano 2008, Shah et al. 2021)</w:t>
      </w:r>
      <w:r>
        <w:rPr>
          <w:rFonts w:ascii="Times New Roman" w:eastAsia="Times New Roman" w:hAnsi="Times New Roman" w:cs="Times New Roman"/>
          <w:sz w:val="24"/>
          <w:szCs w:val="24"/>
        </w:rPr>
        <w:t xml:space="preserve">, and this could disproportionately affect the child-carrying and primary caregiving partner, although further research is needed to explore this. However, even for women without children, gender schemas </w:t>
      </w:r>
      <w:r w:rsidR="00893ABD">
        <w:rPr>
          <w:rFonts w:ascii="Times New Roman" w:eastAsia="Times New Roman" w:hAnsi="Times New Roman" w:cs="Times New Roman"/>
          <w:noProof/>
          <w:sz w:val="24"/>
          <w:szCs w:val="24"/>
        </w:rPr>
        <w:t>(Valian 2004)</w:t>
      </w:r>
      <w:del w:id="506" w:author="Freya Rowland" w:date="2022-03-26T19:49:00Z">
        <w:r>
          <w:rPr>
            <w:rFonts w:ascii="Times New Roman" w:eastAsia="Times New Roman" w:hAnsi="Times New Roman" w:cs="Times New Roman"/>
            <w:sz w:val="24"/>
            <w:szCs w:val="24"/>
          </w:rPr>
          <w:delText xml:space="preserve">guide perceptions and make it harder to succeed in academia </w:delText>
        </w:r>
      </w:del>
      <w:ins w:id="507" w:author="Freya Rowland" w:date="2022-04-05T12:38:00Z">
        <w:r w:rsidR="00F0491F" w:rsidDel="00F0491F">
          <w:rPr>
            <w:rFonts w:ascii="Times New Roman" w:eastAsia="Times New Roman" w:hAnsi="Times New Roman" w:cs="Times New Roman"/>
            <w:sz w:val="24"/>
            <w:szCs w:val="24"/>
          </w:rPr>
          <w:t xml:space="preserve"> </w:t>
        </w:r>
      </w:ins>
      <w:ins w:id="508" w:author="Freya Rowland" w:date="2022-03-26T19:49:00Z">
        <w:r>
          <w:rPr>
            <w:rFonts w:ascii="Times New Roman" w:eastAsia="Times New Roman" w:hAnsi="Times New Roman" w:cs="Times New Roman"/>
            <w:sz w:val="24"/>
            <w:szCs w:val="24"/>
          </w:rPr>
          <w:t xml:space="preserve">and </w:t>
        </w:r>
      </w:ins>
      <w:del w:id="509" w:author="Freya Rowland" w:date="2022-03-26T19:49:00Z">
        <w:r>
          <w:rPr>
            <w:rFonts w:ascii="Times New Roman" w:eastAsia="Times New Roman" w:hAnsi="Times New Roman" w:cs="Times New Roman"/>
            <w:sz w:val="24"/>
            <w:szCs w:val="24"/>
          </w:rPr>
          <w:delText xml:space="preserve">. Notably, </w:delText>
        </w:r>
      </w:del>
      <w:ins w:id="510" w:author="Yara Alshwairikh" w:date="2022-03-24T15:56:00Z">
        <w:r>
          <w:rPr>
            <w:rFonts w:ascii="Times New Roman" w:eastAsia="Times New Roman" w:hAnsi="Times New Roman" w:cs="Times New Roman"/>
            <w:sz w:val="24"/>
            <w:szCs w:val="24"/>
          </w:rPr>
          <w:t>deliberate and systematic obstacles</w:t>
        </w:r>
        <w:del w:id="511" w:author="Kyra Prats" w:date="2022-04-06T17:38:00Z">
          <w:r w:rsidDel="00BB6C73">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ns w:id="512" w:author="Kyra Prats" w:date="2022-04-06T17:38:00Z">
        <w:r w:rsidR="00BB6C73">
          <w:rPr>
            <w:rFonts w:ascii="Times New Roman" w:eastAsia="Times New Roman" w:hAnsi="Times New Roman" w:cs="Times New Roman"/>
            <w:sz w:val="24"/>
            <w:szCs w:val="24"/>
          </w:rPr>
          <w:t>(</w:t>
        </w:r>
      </w:ins>
      <w:ins w:id="513" w:author="Yara Alshwairikh" w:date="2022-03-24T15:56:00Z">
        <w:r>
          <w:rPr>
            <w:rFonts w:ascii="Times New Roman" w:eastAsia="Times New Roman" w:hAnsi="Times New Roman" w:cs="Times New Roman"/>
            <w:sz w:val="24"/>
            <w:szCs w:val="24"/>
          </w:rPr>
          <w:t xml:space="preserve">i.e. the hostile obstacle course </w:t>
        </w:r>
      </w:ins>
      <w:ins w:id="514" w:author="Freya Rowland" w:date="2022-04-12T17:15:00Z">
        <w:r w:rsidR="00467BD9">
          <w:rPr>
            <w:rFonts w:ascii="Times New Roman" w:eastAsia="Times New Roman" w:hAnsi="Times New Roman" w:cs="Times New Roman"/>
            <w:sz w:val="24"/>
            <w:szCs w:val="24"/>
          </w:rPr>
          <w:t>[</w:t>
        </w:r>
      </w:ins>
      <w:proofErr w:type="spellStart"/>
      <w:ins w:id="515" w:author="Yara Alshwairikh" w:date="2022-03-24T15:56:00Z">
        <w:del w:id="516" w:author="Freya Rowland" w:date="2022-04-12T17:15:00Z">
          <w:r w:rsidDel="00467BD9">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Be</w:t>
        </w:r>
        <w:del w:id="517" w:author="Freya Rowland" w:date="2022-04-12T17:15:00Z">
          <w:r w:rsidDel="00467BD9">
            <w:rPr>
              <w:rFonts w:ascii="Times New Roman" w:eastAsia="Times New Roman" w:hAnsi="Times New Roman" w:cs="Times New Roman"/>
              <w:sz w:val="24"/>
              <w:szCs w:val="24"/>
            </w:rPr>
            <w:delText>h</w:delText>
          </w:r>
        </w:del>
        <w:r>
          <w:rPr>
            <w:rFonts w:ascii="Times New Roman" w:eastAsia="Times New Roman" w:hAnsi="Times New Roman" w:cs="Times New Roman"/>
            <w:sz w:val="24"/>
            <w:szCs w:val="24"/>
          </w:rPr>
          <w:t>r</w:t>
        </w:r>
      </w:ins>
      <w:ins w:id="518" w:author="Freya Rowland" w:date="2022-04-12T17:15:00Z">
        <w:r w:rsidR="00467BD9">
          <w:rPr>
            <w:rFonts w:ascii="Times New Roman" w:eastAsia="Times New Roman" w:hAnsi="Times New Roman" w:cs="Times New Roman"/>
            <w:sz w:val="24"/>
            <w:szCs w:val="24"/>
          </w:rPr>
          <w:t>h</w:t>
        </w:r>
      </w:ins>
      <w:ins w:id="519" w:author="Freya Rowland" w:date="2022-04-12T17:14:00Z">
        <w:r w:rsidR="00467BD9">
          <w:rPr>
            <w:rFonts w:ascii="Times New Roman" w:eastAsia="Times New Roman" w:hAnsi="Times New Roman" w:cs="Times New Roman"/>
            <w:sz w:val="24"/>
            <w:szCs w:val="24"/>
          </w:rPr>
          <w:t>e</w:t>
        </w:r>
      </w:ins>
      <w:proofErr w:type="spellEnd"/>
      <w:ins w:id="520" w:author="Yara Alshwairikh" w:date="2022-03-24T15:56:00Z">
        <w:r>
          <w:rPr>
            <w:rFonts w:ascii="Times New Roman" w:eastAsia="Times New Roman" w:hAnsi="Times New Roman" w:cs="Times New Roman"/>
            <w:sz w:val="24"/>
            <w:szCs w:val="24"/>
          </w:rPr>
          <w:t xml:space="preserve"> et al. 20</w:t>
        </w:r>
      </w:ins>
      <w:ins w:id="521" w:author="Freya Rowland" w:date="2022-04-12T17:14:00Z">
        <w:r w:rsidR="00467BD9">
          <w:rPr>
            <w:rFonts w:ascii="Times New Roman" w:eastAsia="Times New Roman" w:hAnsi="Times New Roman" w:cs="Times New Roman"/>
            <w:sz w:val="24"/>
            <w:szCs w:val="24"/>
          </w:rPr>
          <w:t>22</w:t>
        </w:r>
      </w:ins>
      <w:ins w:id="522" w:author="Yara Alshwairikh" w:date="2022-03-24T15:56:00Z">
        <w:del w:id="523" w:author="Freya Rowland" w:date="2022-04-12T17:14:00Z">
          <w:r w:rsidDel="00467BD9">
            <w:rPr>
              <w:rFonts w:ascii="Times New Roman" w:eastAsia="Times New Roman" w:hAnsi="Times New Roman" w:cs="Times New Roman"/>
              <w:sz w:val="24"/>
              <w:szCs w:val="24"/>
            </w:rPr>
            <w:delText>19</w:delText>
          </w:r>
        </w:del>
      </w:ins>
      <w:ins w:id="524" w:author="Freya Rowland" w:date="2022-04-12T17:15:00Z">
        <w:r w:rsidR="00467BD9">
          <w:rPr>
            <w:rFonts w:ascii="Times New Roman" w:eastAsia="Times New Roman" w:hAnsi="Times New Roman" w:cs="Times New Roman"/>
            <w:sz w:val="24"/>
            <w:szCs w:val="24"/>
          </w:rPr>
          <w:t>]</w:t>
        </w:r>
      </w:ins>
      <w:ins w:id="525" w:author="Yara Alshwairikh" w:date="2022-03-24T15:56:00Z">
        <w:del w:id="526" w:author="Freya Rowland" w:date="2022-04-12T17:15:00Z">
          <w:r w:rsidDel="00467BD9">
            <w:rPr>
              <w:rFonts w:ascii="Times New Roman" w:eastAsia="Times New Roman" w:hAnsi="Times New Roman" w:cs="Times New Roman"/>
              <w:sz w:val="24"/>
              <w:szCs w:val="24"/>
            </w:rPr>
            <w:delText>)</w:delText>
          </w:r>
        </w:del>
      </w:ins>
      <w:ins w:id="527" w:author="Kyra Prats" w:date="2022-04-06T17:38:00Z">
        <w:r w:rsidR="00BB6C73">
          <w:rPr>
            <w:rFonts w:ascii="Times New Roman" w:eastAsia="Times New Roman" w:hAnsi="Times New Roman" w:cs="Times New Roman"/>
            <w:sz w:val="24"/>
            <w:szCs w:val="24"/>
          </w:rPr>
          <w:t>)</w:t>
        </w:r>
      </w:ins>
      <w:ins w:id="528" w:author="Freya Rowland" w:date="2022-03-26T19:50:00Z">
        <w:r>
          <w:rPr>
            <w:rFonts w:ascii="Times New Roman" w:eastAsia="Times New Roman" w:hAnsi="Times New Roman" w:cs="Times New Roman"/>
            <w:sz w:val="24"/>
            <w:szCs w:val="24"/>
          </w:rPr>
          <w:t xml:space="preserve"> make it harder for women to succeed in academia. This causes </w:t>
        </w:r>
        <w:del w:id="529" w:author="Freya Rowland" w:date="2022-03-26T19:50:00Z">
          <w:r>
            <w:rPr>
              <w:rFonts w:ascii="Times New Roman" w:eastAsia="Times New Roman" w:hAnsi="Times New Roman" w:cs="Times New Roman"/>
              <w:sz w:val="24"/>
              <w:szCs w:val="24"/>
            </w:rPr>
            <w:delText>a ‘leaky pipeline’</w:delText>
          </w:r>
        </w:del>
      </w:ins>
      <w:ins w:id="530" w:author="Yara Alshwairikh" w:date="2022-03-24T15:56:00Z">
        <w:del w:id="531" w:author="Freya Rowland" w:date="2022-03-26T19:50:00Z">
          <w:r>
            <w:rPr>
              <w:rFonts w:ascii="Times New Roman" w:eastAsia="Times New Roman" w:hAnsi="Times New Roman" w:cs="Times New Roman"/>
              <w:sz w:val="24"/>
              <w:szCs w:val="24"/>
            </w:rPr>
            <w:delText xml:space="preserve">, </w:delText>
          </w:r>
        </w:del>
      </w:ins>
      <w:del w:id="532" w:author="Freya Rowland" w:date="2022-03-26T19:50:00Z">
        <w:r>
          <w:rPr>
            <w:rFonts w:ascii="Times New Roman" w:eastAsia="Times New Roman" w:hAnsi="Times New Roman" w:cs="Times New Roman"/>
            <w:sz w:val="24"/>
            <w:szCs w:val="24"/>
          </w:rPr>
          <w:delText xml:space="preserve">the  ‘leaky pipeline’ in academia, where </w:delText>
        </w:r>
      </w:del>
      <w:r>
        <w:rPr>
          <w:rFonts w:ascii="Times New Roman" w:eastAsia="Times New Roman" w:hAnsi="Times New Roman" w:cs="Times New Roman"/>
          <w:sz w:val="24"/>
          <w:szCs w:val="24"/>
        </w:rPr>
        <w:t>women</w:t>
      </w:r>
      <w:ins w:id="533" w:author="Freya Rowland" w:date="2022-03-28T13:17:00Z">
        <w:r>
          <w:rPr>
            <w:rFonts w:ascii="Times New Roman" w:eastAsia="Times New Roman" w:hAnsi="Times New Roman" w:cs="Times New Roman"/>
            <w:sz w:val="24"/>
            <w:szCs w:val="24"/>
          </w:rPr>
          <w:t xml:space="preserve"> to</w:t>
        </w:r>
      </w:ins>
      <w:r>
        <w:rPr>
          <w:rFonts w:ascii="Times New Roman" w:eastAsia="Times New Roman" w:hAnsi="Times New Roman" w:cs="Times New Roman"/>
          <w:sz w:val="24"/>
          <w:szCs w:val="24"/>
        </w:rPr>
        <w:t xml:space="preserve"> leave during the transition from graduate student to postdoc</w:t>
      </w:r>
      <w:ins w:id="534" w:author="Freya Rowland" w:date="2022-04-05T12:40:00Z">
        <w:r w:rsidR="000D1786">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(National Science Foundation and National Center for Science and Engineering Statistics 2019)</w:t>
      </w:r>
      <w:r>
        <w:rPr>
          <w:rFonts w:ascii="Times New Roman" w:eastAsia="Times New Roman" w:hAnsi="Times New Roman" w:cs="Times New Roman"/>
          <w:sz w:val="24"/>
          <w:szCs w:val="24"/>
        </w:rPr>
        <w:t xml:space="preserve"> and from postdoc to faculty</w:t>
      </w:r>
      <w:ins w:id="535" w:author="Freya Rowland" w:date="2022-04-05T12:40:00Z">
        <w:r w:rsidR="000D1786">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(Martinez et al. 2007)</w:t>
      </w:r>
      <w:del w:id="536" w:author="Freya Rowland" w:date="2022-04-05T12:40:00Z">
        <w:r w:rsidDel="000D1786">
          <w:rPr>
            <w:rFonts w:ascii="Times New Roman" w:eastAsia="Times New Roman" w:hAnsi="Times New Roman" w:cs="Times New Roman"/>
            <w:sz w:val="24"/>
            <w:szCs w:val="24"/>
          </w:rPr>
          <w:delText xml:space="preserve"> </w:delText>
        </w:r>
        <w:r w:rsidDel="000D1786">
          <w:fldChar w:fldCharType="begin"/>
        </w:r>
        <w:r w:rsidDel="000D1786">
          <w:delInstrText xml:space="preserve"> HYPERLINK "https://www.zotero.org/google-docs/?TBgUAe" \h </w:delInstrText>
        </w:r>
        <w:r w:rsidDel="000D1786">
          <w:fldChar w:fldCharType="separate"/>
        </w:r>
        <w:r w:rsidDel="000D1786">
          <w:rPr>
            <w:rFonts w:ascii="Times New Roman" w:eastAsia="Times New Roman" w:hAnsi="Times New Roman" w:cs="Times New Roman"/>
            <w:sz w:val="24"/>
            <w:szCs w:val="24"/>
          </w:rPr>
          <w:delText>(Martinez et al. 2007)</w:delText>
        </w:r>
        <w:r w:rsidDel="000D1786">
          <w:rPr>
            <w:rFonts w:ascii="Times New Roman" w:eastAsia="Times New Roman" w:hAnsi="Times New Roman" w:cs="Times New Roman"/>
            <w:sz w:val="24"/>
            <w:szCs w:val="24"/>
          </w:rPr>
          <w:fldChar w:fldCharType="end"/>
        </w:r>
      </w:del>
      <w:del w:id="537" w:author="Freya Rowland" w:date="2022-03-26T20:30:00Z">
        <w:r>
          <w:rPr>
            <w:rFonts w:ascii="Times New Roman" w:eastAsia="Times New Roman" w:hAnsi="Times New Roman" w:cs="Times New Roman"/>
            <w:sz w:val="24"/>
            <w:szCs w:val="24"/>
          </w:rPr>
          <w:delText>, continues to exist</w:delText>
        </w:r>
      </w:del>
      <w:r>
        <w:rPr>
          <w:rFonts w:ascii="Times New Roman" w:eastAsia="Times New Roman" w:hAnsi="Times New Roman" w:cs="Times New Roman"/>
          <w:sz w:val="24"/>
          <w:szCs w:val="24"/>
        </w:rPr>
        <w:t xml:space="preserve">. </w:t>
      </w:r>
    </w:p>
    <w:p w14:paraId="63163528" w14:textId="1D800FB8" w:rsidR="000851FB" w:rsidRDefault="00200568" w:rsidP="003F243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First-gen graduate students had more publications than their non-first-gen peers but there was no difference at the postdoctoral level (</w:t>
      </w:r>
      <w:r>
        <w:rPr>
          <w:rFonts w:ascii="Times New Roman" w:eastAsia="Times New Roman" w:hAnsi="Times New Roman" w:cs="Times New Roman"/>
          <w:b/>
          <w:sz w:val="24"/>
          <w:szCs w:val="24"/>
        </w:rPr>
        <w:t>Fig. 2</w:t>
      </w:r>
      <w:r>
        <w:rPr>
          <w:rFonts w:ascii="Times New Roman" w:eastAsia="Times New Roman" w:hAnsi="Times New Roman" w:cs="Times New Roman"/>
          <w:sz w:val="24"/>
          <w:szCs w:val="24"/>
        </w:rPr>
        <w:t xml:space="preserve">). Others have found first-gen biology doctoral students have similar experiences and outcomes as non-first-gen peers, matching our results </w:t>
      </w:r>
      <w:r w:rsidR="00893ABD">
        <w:rPr>
          <w:rFonts w:ascii="Times New Roman" w:eastAsia="Times New Roman" w:hAnsi="Times New Roman" w:cs="Times New Roman"/>
          <w:noProof/>
          <w:sz w:val="24"/>
          <w:szCs w:val="24"/>
        </w:rPr>
        <w:t>(Roksa et al. 2018)</w:t>
      </w:r>
      <w:r>
        <w:rPr>
          <w:rFonts w:ascii="Times New Roman" w:eastAsia="Times New Roman" w:hAnsi="Times New Roman" w:cs="Times New Roman"/>
          <w:sz w:val="24"/>
          <w:szCs w:val="24"/>
        </w:rPr>
        <w:t xml:space="preserve">, but our weak trend at the postdoctoral level shows that we need more data to understand how first-gen postdocs might respond to pressures </w:t>
      </w:r>
      <w:del w:id="538" w:author="Freya Rowland" w:date="2022-04-12T17:14:00Z">
        <w:r w:rsidDel="00467BD9">
          <w:rPr>
            <w:rFonts w:ascii="Times New Roman" w:eastAsia="Times New Roman" w:hAnsi="Times New Roman" w:cs="Times New Roman"/>
            <w:sz w:val="24"/>
            <w:szCs w:val="24"/>
          </w:rPr>
          <w:delText xml:space="preserve">of graduate school versus </w:delText>
        </w:r>
      </w:del>
      <w:r>
        <w:rPr>
          <w:rFonts w:ascii="Times New Roman" w:eastAsia="Times New Roman" w:hAnsi="Times New Roman" w:cs="Times New Roman"/>
          <w:sz w:val="24"/>
          <w:szCs w:val="24"/>
        </w:rPr>
        <w:t>postdoctoral positions</w:t>
      </w:r>
      <w:ins w:id="539" w:author="Freya Rowland" w:date="2022-04-12T17:14:00Z">
        <w:r w:rsidR="00467BD9">
          <w:rPr>
            <w:rFonts w:ascii="Times New Roman" w:eastAsia="Times New Roman" w:hAnsi="Times New Roman" w:cs="Times New Roman"/>
            <w:sz w:val="24"/>
            <w:szCs w:val="24"/>
          </w:rPr>
          <w:t xml:space="preserve"> and uncertainty in the job market</w:t>
        </w:r>
      </w:ins>
      <w:r>
        <w:rPr>
          <w:rFonts w:ascii="Times New Roman" w:eastAsia="Times New Roman" w:hAnsi="Times New Roman" w:cs="Times New Roman"/>
          <w:sz w:val="24"/>
          <w:szCs w:val="24"/>
        </w:rPr>
        <w:t>. BIPOC trainees and trainees with chronic conditions tended to have fewer publications as graduate students but more as postdocs (</w:t>
      </w:r>
      <w:r>
        <w:rPr>
          <w:rFonts w:ascii="Times New Roman" w:eastAsia="Times New Roman" w:hAnsi="Times New Roman" w:cs="Times New Roman"/>
          <w:b/>
          <w:sz w:val="24"/>
          <w:szCs w:val="24"/>
        </w:rPr>
        <w:t>Fig. 2</w:t>
      </w:r>
      <w:r>
        <w:rPr>
          <w:rFonts w:ascii="Times New Roman" w:eastAsia="Times New Roman" w:hAnsi="Times New Roman" w:cs="Times New Roman"/>
          <w:sz w:val="24"/>
          <w:szCs w:val="24"/>
        </w:rPr>
        <w:t>). People from HEGs finishing STEM PhDs are half as likely to have submitted a paper in the previous year</w:t>
      </w:r>
      <w:ins w:id="540" w:author="Kyra Prats" w:date="2022-04-12T10:57:00Z">
        <w:r w:rsidR="0059038A">
          <w:rPr>
            <w:rFonts w:ascii="Times New Roman" w:eastAsia="Times New Roman" w:hAnsi="Times New Roman" w:cs="Times New Roman"/>
            <w:sz w:val="24"/>
            <w:szCs w:val="24"/>
          </w:rPr>
          <w:t xml:space="preserve"> compared to people from non-HEGs</w:t>
        </w:r>
      </w:ins>
      <w:ins w:id="541" w:author="Freya Rowland" w:date="2022-04-05T12:42:00Z">
        <w:r w:rsidR="000D1786">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(Mendoza-Denton et al. 2017)</w:t>
      </w:r>
      <w:r>
        <w:rPr>
          <w:rFonts w:ascii="Times New Roman" w:eastAsia="Times New Roman" w:hAnsi="Times New Roman" w:cs="Times New Roman"/>
          <w:sz w:val="24"/>
          <w:szCs w:val="24"/>
        </w:rPr>
        <w:t xml:space="preserve"> and in-depth surveys suggest high writing anxiety among BIPOC biomedical graduate students</w:t>
      </w:r>
      <w:ins w:id="542" w:author="Freya Rowland" w:date="2022-04-05T12:42:00Z">
        <w:r w:rsidR="000D1786">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(Gardner et al. 2018)</w:t>
      </w:r>
      <w:ins w:id="543" w:author="Freya Rowland" w:date="2022-04-12T17:13:00Z">
        <w:r w:rsidR="00467BD9">
          <w:rPr>
            <w:rFonts w:ascii="Times New Roman" w:eastAsia="Times New Roman" w:hAnsi="Times New Roman" w:cs="Times New Roman"/>
            <w:sz w:val="24"/>
            <w:szCs w:val="24"/>
          </w:rPr>
          <w:t>.</w:t>
        </w:r>
      </w:ins>
      <w:del w:id="544" w:author="Freya Rowland" w:date="2022-04-12T17:13:00Z">
        <w:r w:rsidDel="00467BD9">
          <w:rPr>
            <w:rFonts w:ascii="Times New Roman" w:eastAsia="Times New Roman" w:hAnsi="Times New Roman" w:cs="Times New Roman"/>
            <w:sz w:val="24"/>
            <w:szCs w:val="24"/>
          </w:rPr>
          <w:delText xml:space="preserve">, </w:delText>
        </w:r>
        <w:commentRangeStart w:id="545"/>
        <w:r w:rsidDel="00467BD9">
          <w:rPr>
            <w:rFonts w:ascii="Times New Roman" w:eastAsia="Times New Roman" w:hAnsi="Times New Roman" w:cs="Times New Roman"/>
            <w:sz w:val="24"/>
            <w:szCs w:val="24"/>
          </w:rPr>
          <w:delText>similar to our results</w:delText>
        </w:r>
        <w:commentRangeEnd w:id="545"/>
        <w:r w:rsidR="00A971E8" w:rsidDel="00467BD9">
          <w:rPr>
            <w:rStyle w:val="CommentReference"/>
          </w:rPr>
          <w:commentReference w:id="545"/>
        </w:r>
        <w:r w:rsidDel="00467BD9">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Graduate students experience major institutional sources of stress during their degrees including role strain (e.g., being a teacher but also a student), mentor relationships, isolation, and funding concerns</w:t>
      </w:r>
      <w:ins w:id="546" w:author="Freya Rowland" w:date="2022-04-05T12:42:00Z">
        <w:r w:rsidR="000D1786">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(Grady et al. 2014)</w:t>
      </w:r>
      <w:r>
        <w:rPr>
          <w:rFonts w:ascii="Times New Roman" w:eastAsia="Times New Roman" w:hAnsi="Times New Roman" w:cs="Times New Roman"/>
          <w:sz w:val="24"/>
          <w:szCs w:val="24"/>
        </w:rPr>
        <w:t>; how these graduate school stressors may build upon the strain of being part of a HEG needs to be explored and addressed.</w:t>
      </w:r>
    </w:p>
    <w:p w14:paraId="66021FBD" w14:textId="5B936265" w:rsidR="000851FB" w:rsidRDefault="00200568" w:rsidP="003F243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Trainees with ESL had slightly fewer publications than trainees with English as a first language. Although these trends were weak, many respondents explicitly mentioned the struggles of English as the default language of science in the open response section (</w:t>
      </w:r>
      <w:r>
        <w:rPr>
          <w:rFonts w:ascii="Times New Roman" w:eastAsia="Times New Roman" w:hAnsi="Times New Roman" w:cs="Times New Roman"/>
          <w:b/>
          <w:sz w:val="24"/>
          <w:szCs w:val="24"/>
        </w:rPr>
        <w:t>Table 1</w:t>
      </w:r>
      <w:r>
        <w:rPr>
          <w:rFonts w:ascii="Times New Roman" w:eastAsia="Times New Roman" w:hAnsi="Times New Roman" w:cs="Times New Roman"/>
          <w:sz w:val="24"/>
          <w:szCs w:val="24"/>
        </w:rPr>
        <w:t>). Research shows that trainees with ESL face enormous obstacles to scientific publishing</w:t>
      </w:r>
      <w:ins w:id="547" w:author="Freya Rowland" w:date="2022-04-05T12:44:00Z">
        <w:r w:rsidR="000D1786">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(Powell 2012</w:t>
      </w:r>
      <w:proofErr w:type="gramStart"/>
      <w:r w:rsidR="00893ABD">
        <w:rPr>
          <w:rFonts w:ascii="Times New Roman" w:eastAsia="Times New Roman" w:hAnsi="Times New Roman" w:cs="Times New Roman"/>
          <w:noProof/>
          <w:sz w:val="24"/>
          <w:szCs w:val="24"/>
        </w:rPr>
        <w:t>)</w:t>
      </w:r>
      <w:r>
        <w:rPr>
          <w:rFonts w:ascii="Times New Roman" w:eastAsia="Times New Roman" w:hAnsi="Times New Roman" w:cs="Times New Roman"/>
          <w:sz w:val="24"/>
          <w:szCs w:val="24"/>
        </w:rPr>
        <w:t>, but</w:t>
      </w:r>
      <w:proofErr w:type="gramEnd"/>
      <w:r>
        <w:rPr>
          <w:rFonts w:ascii="Times New Roman" w:eastAsia="Times New Roman" w:hAnsi="Times New Roman" w:cs="Times New Roman"/>
          <w:sz w:val="24"/>
          <w:szCs w:val="24"/>
        </w:rPr>
        <w:t xml:space="preserve"> writing intervention programs have helped this group gain confidence and skills in scientific writing</w:t>
      </w:r>
      <w:ins w:id="548" w:author="Freya Rowland" w:date="2022-04-05T12:44:00Z">
        <w:r w:rsidR="000D1786">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(Gardner et al. 2018)</w:t>
      </w:r>
      <w:r>
        <w:rPr>
          <w:rFonts w:ascii="Times New Roman" w:eastAsia="Times New Roman" w:hAnsi="Times New Roman" w:cs="Times New Roman"/>
          <w:sz w:val="24"/>
          <w:szCs w:val="24"/>
        </w:rPr>
        <w:t>. Universities should invest in extra resources for trainees with ESL, including discipline-specific writing courses</w:t>
      </w:r>
      <w:ins w:id="549" w:author="Freya Rowland" w:date="2022-04-05T12:44:00Z">
        <w:r w:rsidR="000D1786">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(Allison et al. 1998, Lax 2002)</w:t>
      </w:r>
      <w:r>
        <w:rPr>
          <w:rFonts w:ascii="Times New Roman" w:eastAsia="Times New Roman" w:hAnsi="Times New Roman" w:cs="Times New Roman"/>
          <w:sz w:val="24"/>
          <w:szCs w:val="24"/>
        </w:rPr>
        <w:t xml:space="preserve">. </w:t>
      </w:r>
    </w:p>
    <w:p w14:paraId="7A887830" w14:textId="456A4FB9" w:rsidR="000851FB" w:rsidRDefault="00200568" w:rsidP="003F243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results, alongside previous work </w:t>
      </w:r>
      <w:r w:rsidR="005F1117">
        <w:fldChar w:fldCharType="begin"/>
      </w:r>
      <w:r w:rsidR="005F1117">
        <w:instrText xml:space="preserve"> HYPERLINK "https://www.zotero.org/google-docs/?4aEH8c" \h </w:instrText>
      </w:r>
      <w:r w:rsidR="005F1117">
        <w:fldChar w:fldCharType="separate"/>
      </w:r>
      <w:r>
        <w:rPr>
          <w:rFonts w:ascii="Times New Roman" w:eastAsia="Times New Roman" w:hAnsi="Times New Roman" w:cs="Times New Roman"/>
          <w:sz w:val="24"/>
          <w:szCs w:val="24"/>
        </w:rPr>
        <w:t>(Mendoza-Denton et al. 2017)</w:t>
      </w:r>
      <w:r w:rsidR="005F1117">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demonstrate that certain groups of trainees had lower publication outputs than their peers leading up to the </w:t>
      </w:r>
      <w:del w:id="550" w:author="Ana Clara Fanton" w:date="2022-03-07T15:07:00Z">
        <w:r>
          <w:rPr>
            <w:rFonts w:ascii="Times New Roman" w:eastAsia="Times New Roman" w:hAnsi="Times New Roman" w:cs="Times New Roman"/>
            <w:sz w:val="24"/>
            <w:szCs w:val="24"/>
          </w:rPr>
          <w:lastRenderedPageBreak/>
          <w:delText xml:space="preserve">COVID-19 </w:delText>
        </w:r>
      </w:del>
      <w:r>
        <w:rPr>
          <w:rFonts w:ascii="Times New Roman" w:eastAsia="Times New Roman" w:hAnsi="Times New Roman" w:cs="Times New Roman"/>
          <w:sz w:val="24"/>
          <w:szCs w:val="24"/>
        </w:rPr>
        <w:t xml:space="preserve">pandemic. We need to </w:t>
      </w:r>
      <w:ins w:id="551" w:author="Ana Clara Fanton" w:date="2022-03-07T15:01:00Z">
        <w:r w:rsidRPr="00365E58">
          <w:rPr>
            <w:rFonts w:ascii="Times New Roman" w:eastAsia="Times New Roman" w:hAnsi="Times New Roman" w:cs="Times New Roman"/>
            <w:sz w:val="24"/>
            <w:szCs w:val="24"/>
          </w:rPr>
          <w:t xml:space="preserve">shift </w:t>
        </w:r>
      </w:ins>
      <w:del w:id="552" w:author="Ana Clara Fanton" w:date="2022-03-07T15:01:00Z">
        <w:r w:rsidRPr="00365E58">
          <w:rPr>
            <w:rFonts w:ascii="Times New Roman" w:eastAsia="Times New Roman" w:hAnsi="Times New Roman" w:cs="Times New Roman"/>
            <w:sz w:val="24"/>
            <w:szCs w:val="24"/>
          </w:rPr>
          <w:delText>improve</w:delText>
        </w:r>
      </w:del>
      <w:del w:id="553" w:author="Freya Rowland" w:date="2022-04-05T12:43:00Z">
        <w:r w:rsidRPr="00365E58" w:rsidDel="000D1786">
          <w:rPr>
            <w:rFonts w:ascii="Times New Roman" w:eastAsia="Times New Roman" w:hAnsi="Times New Roman" w:cs="Times New Roman"/>
            <w:sz w:val="24"/>
            <w:szCs w:val="24"/>
          </w:rPr>
          <w:delText xml:space="preserve"> </w:delText>
        </w:r>
      </w:del>
      <w:r w:rsidRPr="00365E58">
        <w:rPr>
          <w:rFonts w:ascii="Times New Roman" w:eastAsia="Times New Roman" w:hAnsi="Times New Roman" w:cs="Times New Roman"/>
          <w:sz w:val="24"/>
          <w:szCs w:val="24"/>
        </w:rPr>
        <w:t xml:space="preserve">the academic </w:t>
      </w:r>
      <w:del w:id="554" w:author="Ana Clara Fanton" w:date="2022-03-07T15:00:00Z">
        <w:r w:rsidRPr="00365E58">
          <w:rPr>
            <w:rFonts w:ascii="Times New Roman" w:eastAsia="Times New Roman" w:hAnsi="Times New Roman" w:cs="Times New Roman"/>
            <w:sz w:val="24"/>
            <w:szCs w:val="24"/>
          </w:rPr>
          <w:delText>'</w:delText>
        </w:r>
      </w:del>
      <w:r w:rsidRPr="00365E58">
        <w:rPr>
          <w:rFonts w:ascii="Times New Roman" w:eastAsia="Times New Roman" w:hAnsi="Times New Roman" w:cs="Times New Roman"/>
          <w:sz w:val="24"/>
          <w:szCs w:val="24"/>
        </w:rPr>
        <w:t>ecosystem</w:t>
      </w:r>
      <w:del w:id="555" w:author="Ana Clara Fanton" w:date="2022-03-07T15:00: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currently structured to differentially impact identity groups under baseline conditions</w:t>
      </w:r>
      <w:ins w:id="556" w:author="Freya Rowland" w:date="2022-04-05T12:46:00Z">
        <w:r w:rsidR="009E1A65">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(Schell et al. 2020, Montgomery 2021)</w:t>
      </w:r>
      <w:ins w:id="557" w:author="Freya Rowland" w:date="2022-04-05T12:47:00Z">
        <w:r w:rsidR="009E1A65">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ins w:id="558" w:author="Ana Clara Fanton" w:date="2022-03-07T15:06:00Z">
        <w:del w:id="559" w:author="Kyra Prats" w:date="2022-03-16T15:38:00Z">
          <w:r>
            <w:rPr>
              <w:rFonts w:ascii="Times New Roman" w:eastAsia="Times New Roman" w:hAnsi="Times New Roman" w:cs="Times New Roman"/>
              <w:sz w:val="24"/>
              <w:szCs w:val="24"/>
            </w:rPr>
            <w:delText>A</w:delText>
          </w:r>
        </w:del>
      </w:ins>
      <w:del w:id="560" w:author="Kyra Prats" w:date="2022-03-16T15:38:00Z">
        <w:r>
          <w:rPr>
            <w:rFonts w:ascii="Times New Roman" w:eastAsia="Times New Roman" w:hAnsi="Times New Roman" w:cs="Times New Roman"/>
            <w:sz w:val="24"/>
            <w:szCs w:val="24"/>
          </w:rPr>
          <w:delText xml:space="preserve">and highly disruptive </w:delText>
        </w:r>
      </w:del>
      <w:ins w:id="561" w:author="Ana Clara Fanton" w:date="2022-03-07T15:07:00Z">
        <w:del w:id="562" w:author="Kyra Prats" w:date="2022-03-16T15:38:00Z">
          <w:r>
            <w:rPr>
              <w:rFonts w:ascii="Times New Roman" w:eastAsia="Times New Roman" w:hAnsi="Times New Roman" w:cs="Times New Roman"/>
              <w:sz w:val="24"/>
              <w:szCs w:val="24"/>
            </w:rPr>
            <w:delText xml:space="preserve">external </w:delText>
          </w:r>
        </w:del>
      </w:ins>
      <w:del w:id="563" w:author="Kyra Prats" w:date="2022-03-16T15:38:00Z">
        <w:r>
          <w:rPr>
            <w:rFonts w:ascii="Times New Roman" w:eastAsia="Times New Roman" w:hAnsi="Times New Roman" w:cs="Times New Roman"/>
            <w:sz w:val="24"/>
            <w:szCs w:val="24"/>
          </w:rPr>
          <w:delText>events like t</w:delText>
        </w:r>
      </w:del>
      <w:ins w:id="564" w:author="Kyra Prats" w:date="2022-03-16T15:38:00Z">
        <w:r>
          <w:rPr>
            <w:rFonts w:ascii="Times New Roman" w:eastAsia="Times New Roman" w:hAnsi="Times New Roman" w:cs="Times New Roman"/>
            <w:sz w:val="24"/>
            <w:szCs w:val="24"/>
          </w:rPr>
          <w:t>T</w:t>
        </w:r>
      </w:ins>
      <w:r>
        <w:rPr>
          <w:rFonts w:ascii="Times New Roman" w:eastAsia="Times New Roman" w:hAnsi="Times New Roman" w:cs="Times New Roman"/>
          <w:sz w:val="24"/>
          <w:szCs w:val="24"/>
        </w:rPr>
        <w:t>he pandemic</w:t>
      </w:r>
      <w:ins w:id="565" w:author="Freya Rowland" w:date="2022-04-05T12:45:00Z">
        <w:r w:rsidR="009E1A65">
          <w:rPr>
            <w:rFonts w:ascii="Times New Roman" w:eastAsia="Times New Roman" w:hAnsi="Times New Roman" w:cs="Times New Roman"/>
            <w:sz w:val="24"/>
            <w:szCs w:val="24"/>
          </w:rPr>
          <w:t xml:space="preserve"> </w:t>
        </w:r>
      </w:ins>
      <w:commentRangeStart w:id="566"/>
      <w:ins w:id="567" w:author="Kyra Prats" w:date="2022-03-16T15:37:00Z">
        <w:del w:id="568" w:author="Freya Rowland" w:date="2022-03-26T19:51:00Z">
          <w:r>
            <w:rPr>
              <w:rFonts w:ascii="Times New Roman" w:eastAsia="Times New Roman" w:hAnsi="Times New Roman" w:cs="Times New Roman"/>
              <w:sz w:val="24"/>
              <w:szCs w:val="24"/>
            </w:rPr>
            <w:delText>–which has the potential to shift the entire disturbance regime of the academic ecosystem–</w:delText>
          </w:r>
        </w:del>
      </w:ins>
      <w:commentRangeEnd w:id="566"/>
      <w:ins w:id="569" w:author="Ana Clara Fanton" w:date="2022-03-07T15:07:00Z">
        <w:del w:id="570" w:author="Freya Rowland" w:date="2022-03-26T19:51:00Z">
          <w:r>
            <w:commentReference w:id="566"/>
          </w:r>
          <w:r>
            <w:rPr>
              <w:rFonts w:ascii="Times New Roman" w:eastAsia="Times New Roman" w:hAnsi="Times New Roman" w:cs="Times New Roman"/>
              <w:sz w:val="24"/>
              <w:szCs w:val="24"/>
            </w:rPr>
            <w:delText xml:space="preserve"> </w:delText>
          </w:r>
        </w:del>
      </w:ins>
      <w:ins w:id="571" w:author="Kyra Prats" w:date="2022-03-16T15:37:00Z">
        <w:del w:id="572" w:author="Freya Rowland" w:date="2022-03-26T19:51:00Z">
          <w:r>
            <w:rPr>
              <w:rFonts w:ascii="Times New Roman" w:eastAsia="Times New Roman" w:hAnsi="Times New Roman" w:cs="Times New Roman"/>
              <w:sz w:val="24"/>
              <w:szCs w:val="24"/>
            </w:rPr>
            <w:delText xml:space="preserve"> </w:delText>
          </w:r>
        </w:del>
        <w:del w:id="573" w:author="Freya Rowland" w:date="2022-04-05T12:47:00Z">
          <w:r w:rsidDel="009E1A65">
            <w:rPr>
              <w:rFonts w:ascii="Times New Roman" w:eastAsia="Times New Roman" w:hAnsi="Times New Roman" w:cs="Times New Roman"/>
              <w:sz w:val="24"/>
              <w:szCs w:val="24"/>
            </w:rPr>
            <w:delText>merely</w:delText>
          </w:r>
        </w:del>
      </w:ins>
      <w:ins w:id="574" w:author="Freya Rowland" w:date="2022-04-05T12:47:00Z">
        <w:r w:rsidR="009E1A65">
          <w:rPr>
            <w:rFonts w:ascii="Times New Roman" w:eastAsia="Times New Roman" w:hAnsi="Times New Roman" w:cs="Times New Roman"/>
            <w:sz w:val="24"/>
            <w:szCs w:val="24"/>
          </w:rPr>
          <w:t>has</w:t>
        </w:r>
      </w:ins>
      <w:ins w:id="575" w:author="Kyra Prats" w:date="2022-03-16T15:37:00Z">
        <w:r>
          <w:rPr>
            <w:rFonts w:ascii="Times New Roman" w:eastAsia="Times New Roman" w:hAnsi="Times New Roman" w:cs="Times New Roman"/>
            <w:sz w:val="24"/>
            <w:szCs w:val="24"/>
          </w:rPr>
          <w:t xml:space="preserve"> </w:t>
        </w:r>
      </w:ins>
      <w:ins w:id="576" w:author="Ana Clara Fanton" w:date="2022-03-07T15:07:00Z">
        <w:r>
          <w:rPr>
            <w:rFonts w:ascii="Times New Roman" w:eastAsia="Times New Roman" w:hAnsi="Times New Roman" w:cs="Times New Roman"/>
            <w:sz w:val="24"/>
            <w:szCs w:val="24"/>
          </w:rPr>
          <w:t>highlighted</w:t>
        </w:r>
      </w:ins>
      <w:ins w:id="577" w:author="Freya Rowland" w:date="2022-04-05T12:49:00Z">
        <w:r w:rsidR="009E1A65">
          <w:rPr>
            <w:rFonts w:ascii="Times New Roman" w:eastAsia="Times New Roman" w:hAnsi="Times New Roman" w:cs="Times New Roman"/>
            <w:sz w:val="24"/>
            <w:szCs w:val="24"/>
          </w:rPr>
          <w:t xml:space="preserve"> and in some cases accentuated</w:t>
        </w:r>
      </w:ins>
      <w:ins w:id="578" w:author="Ana Clara Fanton" w:date="2022-03-07T15:07:00Z">
        <w:r>
          <w:rPr>
            <w:rFonts w:ascii="Times New Roman" w:eastAsia="Times New Roman" w:hAnsi="Times New Roman" w:cs="Times New Roman"/>
            <w:sz w:val="24"/>
            <w:szCs w:val="24"/>
          </w:rPr>
          <w:t xml:space="preserve"> the unjust differences that </w:t>
        </w:r>
        <w:del w:id="579" w:author="Freya Rowland" w:date="2022-04-05T17:06:00Z">
          <w:r w:rsidDel="0094605D">
            <w:rPr>
              <w:rFonts w:ascii="Times New Roman" w:eastAsia="Times New Roman" w:hAnsi="Times New Roman" w:cs="Times New Roman"/>
              <w:sz w:val="24"/>
              <w:szCs w:val="24"/>
            </w:rPr>
            <w:delText xml:space="preserve">currently </w:delText>
          </w:r>
        </w:del>
        <w:r>
          <w:rPr>
            <w:rFonts w:ascii="Times New Roman" w:eastAsia="Times New Roman" w:hAnsi="Times New Roman" w:cs="Times New Roman"/>
            <w:sz w:val="24"/>
            <w:szCs w:val="24"/>
          </w:rPr>
          <w:t xml:space="preserve">exist </w:t>
        </w:r>
      </w:ins>
      <w:ins w:id="580" w:author="Kyra Prats" w:date="2022-03-16T15:38:00Z">
        <w:r>
          <w:rPr>
            <w:rFonts w:ascii="Times New Roman" w:eastAsia="Times New Roman" w:hAnsi="Times New Roman" w:cs="Times New Roman"/>
            <w:sz w:val="24"/>
            <w:szCs w:val="24"/>
          </w:rPr>
          <w:t>for community members</w:t>
        </w:r>
        <w:del w:id="581" w:author="Freya Rowland" w:date="2022-04-05T12:49:00Z">
          <w:r w:rsidDel="009E1A65">
            <w:rPr>
              <w:rFonts w:ascii="Times New Roman" w:eastAsia="Times New Roman" w:hAnsi="Times New Roman" w:cs="Times New Roman"/>
              <w:sz w:val="24"/>
              <w:szCs w:val="24"/>
            </w:rPr>
            <w:delText>.</w:delText>
          </w:r>
        </w:del>
      </w:ins>
      <w:del w:id="582" w:author="Freya Rowland" w:date="2022-04-05T12:49:00Z">
        <w:r w:rsidDel="009E1A65">
          <w:rPr>
            <w:rFonts w:ascii="Times New Roman" w:eastAsia="Times New Roman" w:hAnsi="Times New Roman" w:cs="Times New Roman"/>
            <w:sz w:val="24"/>
            <w:szCs w:val="24"/>
          </w:rPr>
          <w:delText>.</w:delText>
        </w:r>
      </w:del>
      <w:del w:id="583" w:author="Kyra Prats" w:date="2022-03-23T14:44:00Z">
        <w:r>
          <w:rPr>
            <w:rFonts w:ascii="Times New Roman" w:eastAsia="Times New Roman" w:hAnsi="Times New Roman" w:cs="Times New Roman"/>
            <w:sz w:val="24"/>
            <w:szCs w:val="24"/>
          </w:rPr>
          <w:delText xml:space="preserve"> Not doing so limits the ability of talented scientists to publish their work in peer-reviewed journals, which hurts not only their career prospects, but also their universities</w:delText>
        </w:r>
      </w:del>
      <w:r>
        <w:rPr>
          <w:rFonts w:ascii="Times New Roman" w:eastAsia="Times New Roman" w:hAnsi="Times New Roman" w:cs="Times New Roman"/>
          <w:sz w:val="24"/>
          <w:szCs w:val="24"/>
        </w:rPr>
        <w:t xml:space="preserve">. </w:t>
      </w:r>
      <w:ins w:id="584" w:author="Freya Rowland" w:date="2022-04-05T12:48:00Z">
        <w:r w:rsidR="009E1A65">
          <w:rPr>
            <w:rFonts w:ascii="Times New Roman" w:eastAsia="Times New Roman" w:hAnsi="Times New Roman" w:cs="Times New Roman"/>
            <w:sz w:val="24"/>
            <w:szCs w:val="24"/>
          </w:rPr>
          <w:t xml:space="preserve">Although </w:t>
        </w:r>
      </w:ins>
      <w:ins w:id="585" w:author="Kyra Prats" w:date="2022-04-06T17:41:00Z">
        <w:r w:rsidR="000E2398">
          <w:rPr>
            <w:rFonts w:ascii="Times New Roman" w:eastAsia="Times New Roman" w:hAnsi="Times New Roman" w:cs="Times New Roman"/>
            <w:sz w:val="24"/>
            <w:szCs w:val="24"/>
          </w:rPr>
          <w:t xml:space="preserve">significant </w:t>
        </w:r>
      </w:ins>
      <w:ins w:id="586" w:author="Kyra Prats" w:date="2022-04-12T11:43:00Z">
        <w:r w:rsidR="00365E58">
          <w:rPr>
            <w:rFonts w:ascii="Times New Roman" w:eastAsia="Times New Roman" w:hAnsi="Times New Roman" w:cs="Times New Roman"/>
            <w:sz w:val="24"/>
            <w:szCs w:val="24"/>
          </w:rPr>
          <w:t xml:space="preserve">and global </w:t>
        </w:r>
      </w:ins>
      <w:commentRangeStart w:id="587"/>
      <w:ins w:id="588" w:author="Freya Rowland" w:date="2022-04-05T12:48:00Z">
        <w:del w:id="589" w:author="Kyra Prats" w:date="2022-04-06T17:40:00Z">
          <w:r w:rsidR="009E1A65" w:rsidRPr="00365E58" w:rsidDel="000E2398">
            <w:rPr>
              <w:rFonts w:ascii="Times New Roman" w:eastAsia="Times New Roman" w:hAnsi="Times New Roman" w:cs="Times New Roman"/>
              <w:sz w:val="24"/>
              <w:szCs w:val="24"/>
            </w:rPr>
            <w:delText xml:space="preserve">(hopefully) </w:delText>
          </w:r>
        </w:del>
        <w:r w:rsidR="009E1A65" w:rsidRPr="00365E58">
          <w:rPr>
            <w:rFonts w:ascii="Times New Roman" w:eastAsia="Times New Roman" w:hAnsi="Times New Roman" w:cs="Times New Roman"/>
            <w:sz w:val="24"/>
            <w:szCs w:val="24"/>
          </w:rPr>
          <w:t>disturbance</w:t>
        </w:r>
      </w:ins>
      <w:ins w:id="590" w:author="Freya Rowland" w:date="2022-04-05T12:49:00Z">
        <w:r w:rsidR="009E1A65" w:rsidRPr="00365E58">
          <w:rPr>
            <w:rFonts w:ascii="Times New Roman" w:eastAsia="Times New Roman" w:hAnsi="Times New Roman" w:cs="Times New Roman"/>
            <w:sz w:val="24"/>
            <w:szCs w:val="24"/>
          </w:rPr>
          <w:t>s</w:t>
        </w:r>
      </w:ins>
      <w:ins w:id="591" w:author="Freya Rowland" w:date="2022-04-05T12:48:00Z">
        <w:r w:rsidR="009E1A65" w:rsidRPr="00365E58">
          <w:rPr>
            <w:rFonts w:ascii="Times New Roman" w:eastAsia="Times New Roman" w:hAnsi="Times New Roman" w:cs="Times New Roman"/>
            <w:sz w:val="24"/>
            <w:szCs w:val="24"/>
          </w:rPr>
          <w:t xml:space="preserve"> </w:t>
        </w:r>
      </w:ins>
      <w:commentRangeEnd w:id="587"/>
      <w:r w:rsidR="007843DD" w:rsidRPr="00365E58">
        <w:rPr>
          <w:rStyle w:val="CommentReference"/>
        </w:rPr>
        <w:commentReference w:id="587"/>
      </w:r>
      <w:ins w:id="592" w:author="Freya Rowland" w:date="2022-04-05T12:49:00Z">
        <w:r w:rsidR="009E1A65" w:rsidRPr="00365E58">
          <w:rPr>
            <w:rFonts w:ascii="Times New Roman" w:eastAsia="Times New Roman" w:hAnsi="Times New Roman" w:cs="Times New Roman"/>
            <w:sz w:val="24"/>
            <w:szCs w:val="24"/>
          </w:rPr>
          <w:t>l</w:t>
        </w:r>
      </w:ins>
      <w:ins w:id="593" w:author="Freya Rowland" w:date="2022-04-05T12:48:00Z">
        <w:r w:rsidR="009E1A65" w:rsidRPr="00365E58">
          <w:rPr>
            <w:rFonts w:ascii="Times New Roman" w:eastAsia="Times New Roman" w:hAnsi="Times New Roman" w:cs="Times New Roman"/>
            <w:sz w:val="24"/>
            <w:szCs w:val="24"/>
          </w:rPr>
          <w:t>ike the pandemic</w:t>
        </w:r>
        <w:r w:rsidR="009E1A65">
          <w:rPr>
            <w:rFonts w:ascii="Times New Roman" w:eastAsia="Times New Roman" w:hAnsi="Times New Roman" w:cs="Times New Roman"/>
            <w:sz w:val="24"/>
            <w:szCs w:val="24"/>
          </w:rPr>
          <w:t xml:space="preserve"> </w:t>
        </w:r>
        <w:del w:id="594" w:author="Kyra Prats" w:date="2022-04-06T17:41:00Z">
          <w:r w:rsidR="009E1A65" w:rsidDel="000E2398">
            <w:rPr>
              <w:rFonts w:ascii="Times New Roman" w:eastAsia="Times New Roman" w:hAnsi="Times New Roman" w:cs="Times New Roman"/>
              <w:sz w:val="24"/>
              <w:szCs w:val="24"/>
            </w:rPr>
            <w:delText xml:space="preserve">happen </w:delText>
          </w:r>
        </w:del>
      </w:ins>
      <w:ins w:id="595" w:author="Freya Rowland" w:date="2022-04-05T12:49:00Z">
        <w:del w:id="596" w:author="Kyra Prats" w:date="2022-04-06T17:41:00Z">
          <w:r w:rsidR="009E1A65" w:rsidDel="000E2398">
            <w:rPr>
              <w:rFonts w:ascii="Times New Roman" w:eastAsia="Times New Roman" w:hAnsi="Times New Roman" w:cs="Times New Roman"/>
              <w:sz w:val="24"/>
              <w:szCs w:val="24"/>
            </w:rPr>
            <w:delText>one in a lifetime</w:delText>
          </w:r>
        </w:del>
      </w:ins>
      <w:ins w:id="597" w:author="Kyra Prats" w:date="2022-04-06T17:41:00Z">
        <w:r w:rsidR="000E2398">
          <w:rPr>
            <w:rFonts w:ascii="Times New Roman" w:eastAsia="Times New Roman" w:hAnsi="Times New Roman" w:cs="Times New Roman"/>
            <w:sz w:val="24"/>
            <w:szCs w:val="24"/>
          </w:rPr>
          <w:t>are uncommon</w:t>
        </w:r>
      </w:ins>
      <w:ins w:id="598" w:author="Freya Rowland" w:date="2022-04-05T12:48:00Z">
        <w:r w:rsidR="009E1A65">
          <w:rPr>
            <w:rFonts w:ascii="Times New Roman" w:eastAsia="Times New Roman" w:hAnsi="Times New Roman" w:cs="Times New Roman"/>
            <w:sz w:val="24"/>
            <w:szCs w:val="24"/>
          </w:rPr>
          <w:t>, the productivity disruptions mirror more singular events that individuals experience such as grief, illness, or unpredictable childcare</w:t>
        </w:r>
      </w:ins>
      <w:ins w:id="599" w:author="Freya Rowland" w:date="2022-04-05T12:50:00Z">
        <w:r w:rsidR="00BF7139">
          <w:rPr>
            <w:rFonts w:ascii="Times New Roman" w:eastAsia="Times New Roman" w:hAnsi="Times New Roman" w:cs="Times New Roman"/>
            <w:sz w:val="24"/>
            <w:szCs w:val="24"/>
          </w:rPr>
          <w:t>, so adjusting to a more equit</w:t>
        </w:r>
      </w:ins>
      <w:ins w:id="600" w:author="Freya Rowland" w:date="2022-04-05T12:51:00Z">
        <w:r w:rsidR="00BF7139">
          <w:rPr>
            <w:rFonts w:ascii="Times New Roman" w:eastAsia="Times New Roman" w:hAnsi="Times New Roman" w:cs="Times New Roman"/>
            <w:sz w:val="24"/>
            <w:szCs w:val="24"/>
          </w:rPr>
          <w:t xml:space="preserve">able state will have long-reaching </w:t>
        </w:r>
      </w:ins>
      <w:ins w:id="601" w:author="Freya Rowland" w:date="2022-04-05T12:53:00Z">
        <w:r w:rsidR="00BF7139">
          <w:rPr>
            <w:rFonts w:ascii="Times New Roman" w:eastAsia="Times New Roman" w:hAnsi="Times New Roman" w:cs="Times New Roman"/>
            <w:sz w:val="24"/>
            <w:szCs w:val="24"/>
          </w:rPr>
          <w:t xml:space="preserve">positive </w:t>
        </w:r>
      </w:ins>
      <w:ins w:id="602" w:author="Freya Rowland" w:date="2022-04-05T12:51:00Z">
        <w:r w:rsidR="00BF7139">
          <w:rPr>
            <w:rFonts w:ascii="Times New Roman" w:eastAsia="Times New Roman" w:hAnsi="Times New Roman" w:cs="Times New Roman"/>
            <w:sz w:val="24"/>
            <w:szCs w:val="24"/>
          </w:rPr>
          <w:t>effects on future trainees seeking tenure-track positions.</w:t>
        </w:r>
      </w:ins>
    </w:p>
    <w:p w14:paraId="6077C42B" w14:textId="77777777" w:rsidR="000851FB" w:rsidRDefault="000851FB" w:rsidP="003F243D">
      <w:pPr>
        <w:spacing w:line="480" w:lineRule="auto"/>
        <w:rPr>
          <w:rFonts w:ascii="Times New Roman" w:eastAsia="Times New Roman" w:hAnsi="Times New Roman" w:cs="Times New Roman"/>
          <w:sz w:val="24"/>
          <w:szCs w:val="24"/>
        </w:rPr>
      </w:pPr>
    </w:p>
    <w:p w14:paraId="6DAD93D7" w14:textId="25A8C2BE" w:rsidR="000851FB" w:rsidRDefault="00200568" w:rsidP="003F243D">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COVID-19 pandemic</w:t>
      </w:r>
      <w:ins w:id="603" w:author="Kyra Prats" w:date="2022-04-12T10:59:00Z">
        <w:r w:rsidR="002C45BC">
          <w:rPr>
            <w:rFonts w:ascii="Times New Roman" w:eastAsia="Times New Roman" w:hAnsi="Times New Roman" w:cs="Times New Roman"/>
            <w:b/>
            <w:i/>
            <w:sz w:val="24"/>
            <w:szCs w:val="24"/>
          </w:rPr>
          <w:t xml:space="preserve"> and identity</w:t>
        </w:r>
      </w:ins>
    </w:p>
    <w:p w14:paraId="370D805D" w14:textId="5B42EEAA" w:rsidR="000851FB" w:rsidRDefault="00200568" w:rsidP="003F24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Graduate students and postdocs have navigated the impacts of the pandemic at a critical time in their careers when publishing matters most for their future career success. While recent studies have examined the effect of the pandemic on early-career faculty</w:t>
      </w:r>
      <w:ins w:id="604" w:author="Freya Rowland" w:date="2022-04-05T12:53:00Z">
        <w:r w:rsidR="00BF7139">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(Cardel et al. 2020, Myers et al. 2020, Herman et al. 2021)</w:t>
      </w:r>
      <w:r>
        <w:rPr>
          <w:rFonts w:ascii="Times New Roman" w:eastAsia="Times New Roman" w:hAnsi="Times New Roman" w:cs="Times New Roman"/>
          <w:sz w:val="24"/>
          <w:szCs w:val="24"/>
        </w:rPr>
        <w:t xml:space="preserve">, our study is the first to our knowledge that quantitatively examines the impact of the pandemic on trainees (but see </w:t>
      </w:r>
      <w:proofErr w:type="spellStart"/>
      <w:r>
        <w:rPr>
          <w:rFonts w:ascii="Times New Roman" w:eastAsia="Times New Roman" w:hAnsi="Times New Roman" w:cs="Times New Roman"/>
          <w:sz w:val="24"/>
          <w:szCs w:val="24"/>
        </w:rPr>
        <w:t>Suart</w:t>
      </w:r>
      <w:proofErr w:type="spellEnd"/>
      <w:r>
        <w:rPr>
          <w:rFonts w:ascii="Times New Roman" w:eastAsia="Times New Roman" w:hAnsi="Times New Roman" w:cs="Times New Roman"/>
          <w:sz w:val="24"/>
          <w:szCs w:val="24"/>
        </w:rPr>
        <w:t xml:space="preserve"> et al. </w:t>
      </w:r>
      <w:r w:rsidR="00893ABD">
        <w:rPr>
          <w:rFonts w:ascii="Times New Roman" w:eastAsia="Times New Roman" w:hAnsi="Times New Roman" w:cs="Times New Roman"/>
          <w:noProof/>
          <w:sz w:val="24"/>
          <w:szCs w:val="24"/>
        </w:rPr>
        <w:t>(2021)</w:t>
      </w:r>
      <w:ins w:id="605" w:author="Freya Rowland" w:date="2022-04-05T12:54:00Z">
        <w:r w:rsidR="00BF713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for a qualitative overview). </w:t>
      </w:r>
      <w:r>
        <w:rPr>
          <w:rFonts w:ascii="Times New Roman" w:eastAsia="Times New Roman" w:hAnsi="Times New Roman" w:cs="Times New Roman"/>
          <w:sz w:val="24"/>
          <w:szCs w:val="24"/>
          <w:highlight w:val="white"/>
        </w:rPr>
        <w:t xml:space="preserve">The differential writing outputs across trainees may be exacerbated by the ongoing pandemic.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trainees reported that the pandemic has affected their writing habits, with most </w:t>
      </w:r>
      <w:ins w:id="606" w:author="Kyra Prats" w:date="2022-03-28T13:19:00Z">
        <w:r>
          <w:rPr>
            <w:rFonts w:ascii="Times New Roman" w:eastAsia="Times New Roman" w:hAnsi="Times New Roman" w:cs="Times New Roman"/>
            <w:sz w:val="24"/>
            <w:szCs w:val="24"/>
          </w:rPr>
          <w:t xml:space="preserve">also </w:t>
        </w:r>
      </w:ins>
      <w:r>
        <w:rPr>
          <w:rFonts w:ascii="Times New Roman" w:eastAsia="Times New Roman" w:hAnsi="Times New Roman" w:cs="Times New Roman"/>
          <w:sz w:val="24"/>
          <w:szCs w:val="24"/>
        </w:rPr>
        <w:t>feeling less productive and motivated to write (</w:t>
      </w:r>
      <w:r>
        <w:rPr>
          <w:rFonts w:ascii="Times New Roman" w:eastAsia="Times New Roman" w:hAnsi="Times New Roman" w:cs="Times New Roman"/>
          <w:b/>
          <w:sz w:val="24"/>
          <w:szCs w:val="24"/>
        </w:rPr>
        <w:t>Fig. 3</w:t>
      </w:r>
      <w:r>
        <w:rPr>
          <w:rFonts w:ascii="Times New Roman" w:eastAsia="Times New Roman" w:hAnsi="Times New Roman" w:cs="Times New Roman"/>
          <w:sz w:val="24"/>
          <w:szCs w:val="24"/>
        </w:rPr>
        <w:t xml:space="preserve">). </w:t>
      </w:r>
      <w:del w:id="607" w:author="Kyra Prats" w:date="2022-03-28T13:17:00Z">
        <w:r>
          <w:rPr>
            <w:rFonts w:ascii="Times New Roman" w:eastAsia="Times New Roman" w:hAnsi="Times New Roman" w:cs="Times New Roman"/>
            <w:sz w:val="24"/>
            <w:szCs w:val="24"/>
            <w:rPrChange w:id="608" w:author="Kyra Prats" w:date="2022-03-28T13:17:00Z">
              <w:rPr/>
            </w:rPrChange>
          </w:rPr>
          <w:delText xml:space="preserve">However, most </w:delText>
        </w:r>
      </w:del>
      <w:ins w:id="609" w:author="Kyra Prats" w:date="2022-03-28T13:17:00Z">
        <w:del w:id="610" w:author="Kyra Prats" w:date="2022-03-28T13:17:00Z">
          <w:r>
            <w:rPr>
              <w:rFonts w:ascii="Times New Roman" w:eastAsia="Times New Roman" w:hAnsi="Times New Roman" w:cs="Times New Roman"/>
              <w:sz w:val="24"/>
              <w:szCs w:val="24"/>
              <w:rPrChange w:id="611" w:author="Kyra Prats" w:date="2022-03-28T13:17:00Z">
                <w:rPr/>
              </w:rPrChange>
            </w:rPr>
            <w:delText xml:space="preserve">of these </w:delText>
          </w:r>
        </w:del>
      </w:ins>
      <w:del w:id="612" w:author="Kyra Prats" w:date="2022-03-28T13:17:00Z">
        <w:r>
          <w:rPr>
            <w:rFonts w:ascii="Times New Roman" w:eastAsia="Times New Roman" w:hAnsi="Times New Roman" w:cs="Times New Roman"/>
            <w:sz w:val="24"/>
            <w:szCs w:val="24"/>
            <w:rPrChange w:id="613" w:author="Kyra Prats" w:date="2022-03-28T13:17:00Z">
              <w:rPr/>
            </w:rPrChange>
          </w:rPr>
          <w:delText xml:space="preserve">trainees also reported that they were less or much less productive, as well as less or much less motivated to write during the pandemic. </w:delText>
        </w:r>
      </w:del>
      <w:r>
        <w:rPr>
          <w:rFonts w:ascii="Times New Roman" w:eastAsia="Times New Roman" w:hAnsi="Times New Roman" w:cs="Times New Roman"/>
          <w:sz w:val="24"/>
          <w:szCs w:val="24"/>
          <w:rPrChange w:id="614" w:author="Kyra Prats" w:date="2022-03-28T13:17:00Z">
            <w:rPr/>
          </w:rPrChange>
        </w:rPr>
        <w:t xml:space="preserve">Thus, while </w:t>
      </w:r>
      <w:ins w:id="615" w:author="Kyra Prats" w:date="2022-03-28T13:18:00Z">
        <w:r>
          <w:rPr>
            <w:rFonts w:ascii="Times New Roman" w:eastAsia="Times New Roman" w:hAnsi="Times New Roman" w:cs="Times New Roman"/>
            <w:sz w:val="24"/>
            <w:szCs w:val="24"/>
            <w:rPrChange w:id="616" w:author="Kyra Prats" w:date="2022-03-28T13:17:00Z">
              <w:rPr/>
            </w:rPrChange>
          </w:rPr>
          <w:t xml:space="preserve">these </w:t>
        </w:r>
      </w:ins>
      <w:r>
        <w:rPr>
          <w:rFonts w:ascii="Times New Roman" w:eastAsia="Times New Roman" w:hAnsi="Times New Roman" w:cs="Times New Roman"/>
          <w:sz w:val="24"/>
          <w:szCs w:val="24"/>
          <w:rPrChange w:id="617" w:author="Kyra Prats" w:date="2022-03-28T13:17:00Z">
            <w:rPr/>
          </w:rPrChange>
        </w:rPr>
        <w:t xml:space="preserve">trainees felt that they had more time for writing during the pandemic, it was not actually conducive to writing productivity or motivation. </w:t>
      </w:r>
      <w:r>
        <w:rPr>
          <w:rFonts w:ascii="Times New Roman" w:eastAsia="Times New Roman" w:hAnsi="Times New Roman" w:cs="Times New Roman"/>
          <w:sz w:val="24"/>
          <w:szCs w:val="24"/>
        </w:rPr>
        <w:t>This finding is not surprising;</w:t>
      </w:r>
      <w:ins w:id="618" w:author="Mary Burak" w:date="2022-03-23T12:09:00Z">
        <w:r>
          <w:rPr>
            <w:rFonts w:ascii="Times New Roman" w:eastAsia="Times New Roman" w:hAnsi="Times New Roman" w:cs="Times New Roman"/>
            <w:sz w:val="24"/>
            <w:szCs w:val="24"/>
          </w:rPr>
          <w:t xml:space="preserve"> other studies have explored the connection between negative mental health, feelings of apathy, and lower productivity and motivation</w:t>
        </w:r>
      </w:ins>
      <w:ins w:id="619" w:author="Freya Rowland" w:date="2022-04-05T12:54:00Z">
        <w:r w:rsidR="00BF7139">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(Suart et al. 2021)</w:t>
      </w:r>
      <w:ins w:id="620" w:author="Mary Burak" w:date="2022-03-23T12:09:00Z">
        <w:r>
          <w:rPr>
            <w:rFonts w:ascii="Times New Roman" w:eastAsia="Times New Roman" w:hAnsi="Times New Roman" w:cs="Times New Roman"/>
            <w:sz w:val="24"/>
            <w:szCs w:val="24"/>
          </w:rPr>
          <w:t>. M</w:t>
        </w:r>
      </w:ins>
      <w:del w:id="621" w:author="Mary Burak" w:date="2022-03-23T12:09:00Z">
        <w:r>
          <w:rPr>
            <w:rFonts w:ascii="Times New Roman" w:eastAsia="Times New Roman" w:hAnsi="Times New Roman" w:cs="Times New Roman"/>
            <w:sz w:val="24"/>
            <w:szCs w:val="24"/>
          </w:rPr>
          <w:delText xml:space="preserve"> m</w:delText>
        </w:r>
      </w:del>
      <w:r>
        <w:rPr>
          <w:rFonts w:ascii="Times New Roman" w:eastAsia="Times New Roman" w:hAnsi="Times New Roman" w:cs="Times New Roman"/>
          <w:sz w:val="24"/>
          <w:szCs w:val="24"/>
        </w:rPr>
        <w:t xml:space="preserve">ental health was already a concern for trainees </w:t>
      </w:r>
      <w:r w:rsidR="00893ABD">
        <w:rPr>
          <w:rFonts w:ascii="Times New Roman" w:eastAsia="Times New Roman" w:hAnsi="Times New Roman" w:cs="Times New Roman"/>
          <w:noProof/>
          <w:sz w:val="24"/>
          <w:szCs w:val="24"/>
        </w:rPr>
        <w:t>(Evans et al. 2018)</w:t>
      </w:r>
      <w:r>
        <w:rPr>
          <w:rFonts w:ascii="Times New Roman" w:eastAsia="Times New Roman" w:hAnsi="Times New Roman" w:cs="Times New Roman"/>
          <w:sz w:val="24"/>
          <w:szCs w:val="24"/>
        </w:rPr>
        <w:t>, and the pandemic will likely worsen anxiety and depression</w:t>
      </w:r>
      <w:ins w:id="622" w:author="Freya Rowland" w:date="2022-04-05T12:55:00Z">
        <w:r w:rsidR="00B60E2A">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(Woolston 2020a, Abbott 2021)</w:t>
      </w:r>
      <w:r>
        <w:rPr>
          <w:rFonts w:ascii="Times New Roman" w:eastAsia="Times New Roman" w:hAnsi="Times New Roman" w:cs="Times New Roman"/>
          <w:sz w:val="24"/>
          <w:szCs w:val="24"/>
        </w:rPr>
        <w:t xml:space="preserve">. Furthermore, 70% of respondents preferred working in non-home environments that were </w:t>
      </w:r>
      <w:r>
        <w:rPr>
          <w:rFonts w:ascii="Times New Roman" w:eastAsia="Times New Roman" w:hAnsi="Times New Roman" w:cs="Times New Roman"/>
          <w:sz w:val="24"/>
          <w:szCs w:val="24"/>
        </w:rPr>
        <w:lastRenderedPageBreak/>
        <w:t>unavailable during lockdown. Many trainees were likely adjusting to working from home while living in smaller</w:t>
      </w:r>
      <w:del w:id="623" w:author="Freya Rowland" w:date="2022-03-26T19:53: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shared spaces with roommates or family. Trainees who are parents had the additional challenge of caring for their children; women have been disproportionately affected by increased childcare or other family caretaking responsibilities stemming from the pandemic</w:t>
      </w:r>
      <w:ins w:id="624" w:author="Freya Rowland" w:date="2022-04-05T12:56:00Z">
        <w:r w:rsidR="00B60E2A">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(Cardel et al. 2020, Myers et al. 2020, Pinho-Gomes et al. 2020)</w:t>
      </w:r>
      <w:r>
        <w:rPr>
          <w:rFonts w:ascii="Times New Roman" w:eastAsia="Times New Roman" w:hAnsi="Times New Roman" w:cs="Times New Roman"/>
          <w:sz w:val="24"/>
          <w:szCs w:val="24"/>
        </w:rPr>
        <w:t>.</w:t>
      </w:r>
    </w:p>
    <w:p w14:paraId="1C0240EF" w14:textId="71862043" w:rsidR="000851FB" w:rsidRDefault="002C45BC" w:rsidP="003F243D">
      <w:pPr>
        <w:spacing w:line="480" w:lineRule="auto"/>
        <w:ind w:firstLine="720"/>
        <w:rPr>
          <w:rFonts w:ascii="Times New Roman" w:eastAsia="Times New Roman" w:hAnsi="Times New Roman" w:cs="Times New Roman"/>
          <w:sz w:val="24"/>
          <w:szCs w:val="24"/>
        </w:rPr>
      </w:pPr>
      <w:ins w:id="625" w:author="Kyra Prats" w:date="2022-04-12T11:03:00Z">
        <w:r>
          <w:rPr>
            <w:rFonts w:ascii="Times New Roman" w:eastAsia="Times New Roman" w:hAnsi="Times New Roman" w:cs="Times New Roman"/>
            <w:sz w:val="24"/>
            <w:szCs w:val="24"/>
          </w:rPr>
          <w:t>However, t</w:t>
        </w:r>
      </w:ins>
      <w:ins w:id="626" w:author="Kyra Prats" w:date="2022-04-12T11:02:00Z">
        <w:r>
          <w:rPr>
            <w:rFonts w:ascii="Times New Roman" w:eastAsia="Times New Roman" w:hAnsi="Times New Roman" w:cs="Times New Roman"/>
            <w:sz w:val="24"/>
            <w:szCs w:val="24"/>
          </w:rPr>
          <w:t>he pandemic has not affected all trainees equally. While t</w:t>
        </w:r>
      </w:ins>
      <w:del w:id="627" w:author="Kyra Prats" w:date="2022-04-12T11:02:00Z">
        <w:r w:rsidR="00200568" w:rsidDel="002C45BC">
          <w:rPr>
            <w:rFonts w:ascii="Times New Roman" w:eastAsia="Times New Roman" w:hAnsi="Times New Roman" w:cs="Times New Roman"/>
            <w:sz w:val="24"/>
            <w:szCs w:val="24"/>
          </w:rPr>
          <w:delText>T</w:delText>
        </w:r>
      </w:del>
      <w:r w:rsidR="00200568">
        <w:rPr>
          <w:rFonts w:ascii="Times New Roman" w:eastAsia="Times New Roman" w:hAnsi="Times New Roman" w:cs="Times New Roman"/>
          <w:sz w:val="24"/>
          <w:szCs w:val="24"/>
        </w:rPr>
        <w:t xml:space="preserve">here was no effect of years spent in graduate school, </w:t>
      </w:r>
      <w:del w:id="628" w:author="Kyra Prats" w:date="2022-04-12T11:02:00Z">
        <w:r w:rsidR="00200568" w:rsidDel="002C45BC">
          <w:rPr>
            <w:rFonts w:ascii="Times New Roman" w:eastAsia="Times New Roman" w:hAnsi="Times New Roman" w:cs="Times New Roman"/>
            <w:sz w:val="24"/>
            <w:szCs w:val="24"/>
          </w:rPr>
          <w:delText xml:space="preserve">but </w:delText>
        </w:r>
      </w:del>
      <w:r w:rsidR="00200568">
        <w:rPr>
          <w:rFonts w:ascii="Times New Roman" w:eastAsia="Times New Roman" w:hAnsi="Times New Roman" w:cs="Times New Roman"/>
          <w:sz w:val="24"/>
          <w:szCs w:val="24"/>
        </w:rPr>
        <w:t>each additional year of postdoctoral work strongly increased the reported effect of pandemic on writing habits (</w:t>
      </w:r>
      <w:r w:rsidR="00200568">
        <w:rPr>
          <w:rFonts w:ascii="Times New Roman" w:eastAsia="Times New Roman" w:hAnsi="Times New Roman" w:cs="Times New Roman"/>
          <w:b/>
          <w:sz w:val="24"/>
          <w:szCs w:val="24"/>
        </w:rPr>
        <w:t>Fig. 4</w:t>
      </w:r>
      <w:r w:rsidR="00200568">
        <w:rPr>
          <w:rFonts w:ascii="Times New Roman" w:eastAsia="Times New Roman" w:hAnsi="Times New Roman" w:cs="Times New Roman"/>
          <w:sz w:val="24"/>
          <w:szCs w:val="24"/>
        </w:rPr>
        <w:t>). Most postdoctoral positions in environmental biology fields are for 2-3 years at most, so losing 1.5 years of access to networking, lab work, and field sites was devastating, especially when paired with grim job prospects</w:t>
      </w:r>
      <w:ins w:id="629" w:author="Freya Rowland" w:date="2022-04-05T12:57:00Z">
        <w:r w:rsidR="00B60E2A">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(Kelsky 2020, Levine and Rathmell 2020)</w:t>
      </w:r>
      <w:r w:rsidR="00200568">
        <w:rPr>
          <w:rFonts w:ascii="Times New Roman" w:eastAsia="Times New Roman" w:hAnsi="Times New Roman" w:cs="Times New Roman"/>
          <w:sz w:val="24"/>
          <w:szCs w:val="24"/>
        </w:rPr>
        <w:t xml:space="preserve"> and the importance of publishing during postdoctoral work</w:t>
      </w:r>
      <w:ins w:id="630" w:author="Freya Rowland" w:date="2022-04-05T12:57:00Z">
        <w:r w:rsidR="00B60E2A">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(Fox 2020)</w:t>
      </w:r>
      <w:r w:rsidR="00200568">
        <w:rPr>
          <w:rFonts w:ascii="Times New Roman" w:eastAsia="Times New Roman" w:hAnsi="Times New Roman" w:cs="Times New Roman"/>
          <w:sz w:val="24"/>
          <w:szCs w:val="24"/>
        </w:rPr>
        <w:t>. Despite calls for more support and contract extensions</w:t>
      </w:r>
      <w:ins w:id="631" w:author="Freya Rowland" w:date="2022-04-05T12:58:00Z">
        <w:r w:rsidR="00B60E2A">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(Ahmed et al. 2020, Park 2020)</w:t>
      </w:r>
      <w:r w:rsidR="00200568">
        <w:rPr>
          <w:rFonts w:ascii="Times New Roman" w:eastAsia="Times New Roman" w:hAnsi="Times New Roman" w:cs="Times New Roman"/>
          <w:sz w:val="24"/>
          <w:szCs w:val="24"/>
        </w:rPr>
        <w:t xml:space="preserve">, many universities did not accommodate postdocs. Postdocs are deeply concerned that the pandemic has worsened their overall career prospects </w:t>
      </w:r>
      <w:r w:rsidR="00893ABD">
        <w:rPr>
          <w:rFonts w:ascii="Times New Roman" w:eastAsia="Times New Roman" w:hAnsi="Times New Roman" w:cs="Times New Roman"/>
          <w:noProof/>
          <w:sz w:val="24"/>
          <w:szCs w:val="24"/>
        </w:rPr>
        <w:t>(Park 2020, Woolston 2020b)</w:t>
      </w:r>
      <w:r w:rsidR="00200568">
        <w:rPr>
          <w:rFonts w:ascii="Times New Roman" w:eastAsia="Times New Roman" w:hAnsi="Times New Roman" w:cs="Times New Roman"/>
          <w:sz w:val="24"/>
          <w:szCs w:val="24"/>
        </w:rPr>
        <w:t xml:space="preserve">. </w:t>
      </w:r>
    </w:p>
    <w:p w14:paraId="1D81DFCD" w14:textId="77777777" w:rsidR="000851FB" w:rsidDel="002C45BC" w:rsidRDefault="000851FB" w:rsidP="003F243D">
      <w:pPr>
        <w:spacing w:line="480" w:lineRule="auto"/>
        <w:rPr>
          <w:del w:id="632" w:author="Kyra Prats" w:date="2022-04-12T11:03:00Z"/>
          <w:rFonts w:ascii="Times New Roman" w:eastAsia="Times New Roman" w:hAnsi="Times New Roman" w:cs="Times New Roman"/>
          <w:sz w:val="24"/>
          <w:szCs w:val="24"/>
        </w:rPr>
      </w:pPr>
    </w:p>
    <w:p w14:paraId="1A73802F" w14:textId="75D3A131" w:rsidR="000851FB" w:rsidDel="002C45BC" w:rsidRDefault="00200568" w:rsidP="003F243D">
      <w:pPr>
        <w:spacing w:line="480" w:lineRule="auto"/>
        <w:rPr>
          <w:del w:id="633" w:author="Kyra Prats" w:date="2022-04-12T11:03:00Z"/>
          <w:rFonts w:ascii="Times New Roman" w:eastAsia="Times New Roman" w:hAnsi="Times New Roman" w:cs="Times New Roman"/>
          <w:b/>
          <w:i/>
          <w:sz w:val="24"/>
          <w:szCs w:val="24"/>
        </w:rPr>
      </w:pPr>
      <w:del w:id="634" w:author="Kyra Prats" w:date="2022-04-12T11:03:00Z">
        <w:r w:rsidDel="002C45BC">
          <w:rPr>
            <w:rFonts w:ascii="Times New Roman" w:eastAsia="Times New Roman" w:hAnsi="Times New Roman" w:cs="Times New Roman"/>
            <w:b/>
            <w:i/>
            <w:sz w:val="24"/>
            <w:szCs w:val="24"/>
          </w:rPr>
          <w:delText>Interaction of the COVID-19 pandemic with identity</w:delText>
        </w:r>
      </w:del>
    </w:p>
    <w:p w14:paraId="5C095434" w14:textId="75414A28" w:rsidR="000851FB" w:rsidRDefault="00200568">
      <w:pPr>
        <w:spacing w:line="480" w:lineRule="auto"/>
        <w:ind w:firstLine="720"/>
        <w:rPr>
          <w:rFonts w:ascii="Times New Roman" w:eastAsia="Times New Roman" w:hAnsi="Times New Roman" w:cs="Times New Roman"/>
          <w:sz w:val="24"/>
          <w:szCs w:val="24"/>
        </w:rPr>
        <w:pPrChange w:id="635" w:author="Kyra Prats" w:date="2022-04-12T11:03:00Z">
          <w:pPr>
            <w:spacing w:line="480" w:lineRule="auto"/>
          </w:pPr>
        </w:pPrChange>
      </w:pPr>
      <w:del w:id="636" w:author="Kyra Prats" w:date="2022-04-12T11:02:00Z">
        <w:r w:rsidDel="002C45BC">
          <w:rPr>
            <w:rFonts w:ascii="Times New Roman" w:eastAsia="Times New Roman" w:hAnsi="Times New Roman" w:cs="Times New Roman"/>
            <w:sz w:val="24"/>
            <w:szCs w:val="24"/>
          </w:rPr>
          <w:delText>The pandemic has not affected all trainees equally</w:delText>
        </w:r>
      </w:del>
      <w:del w:id="637" w:author="Kyra Prats" w:date="2022-04-12T11:03:00Z">
        <w:r w:rsidDel="002C45BC">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We </w:t>
      </w:r>
      <w:ins w:id="638" w:author="Kyra Prats" w:date="2022-04-12T11:03:00Z">
        <w:r w:rsidR="002C45BC">
          <w:rPr>
            <w:rFonts w:ascii="Times New Roman" w:eastAsia="Times New Roman" w:hAnsi="Times New Roman" w:cs="Times New Roman"/>
            <w:sz w:val="24"/>
            <w:szCs w:val="24"/>
          </w:rPr>
          <w:t xml:space="preserve">also </w:t>
        </w:r>
      </w:ins>
      <w:r>
        <w:rPr>
          <w:rFonts w:ascii="Times New Roman" w:eastAsia="Times New Roman" w:hAnsi="Times New Roman" w:cs="Times New Roman"/>
          <w:sz w:val="24"/>
          <w:szCs w:val="24"/>
        </w:rPr>
        <w:t>found evidence that female</w:t>
      </w:r>
      <w:del w:id="639" w:author="Kyra Prats" w:date="2022-04-12T10:52:00Z">
        <w:r w:rsidDel="00E020C2">
          <w:rPr>
            <w:rFonts w:ascii="Times New Roman" w:eastAsia="Times New Roman" w:hAnsi="Times New Roman" w:cs="Times New Roman"/>
            <w:sz w:val="24"/>
            <w:szCs w:val="24"/>
          </w:rPr>
          <w:delText>-identifying</w:delText>
        </w:r>
      </w:del>
      <w:r>
        <w:rPr>
          <w:rFonts w:ascii="Times New Roman" w:eastAsia="Times New Roman" w:hAnsi="Times New Roman" w:cs="Times New Roman"/>
          <w:sz w:val="24"/>
          <w:szCs w:val="24"/>
        </w:rPr>
        <w:t xml:space="preserve"> trainees were disproportionately affected. The experience of non-binary and other gender trainees was similar (</w:t>
      </w:r>
      <w:r>
        <w:rPr>
          <w:rFonts w:ascii="Times New Roman" w:eastAsia="Times New Roman" w:hAnsi="Times New Roman" w:cs="Times New Roman"/>
          <w:b/>
          <w:sz w:val="24"/>
          <w:szCs w:val="24"/>
        </w:rPr>
        <w:t>Supplementary Table S5</w:t>
      </w:r>
      <w:r>
        <w:rPr>
          <w:rFonts w:ascii="Times New Roman" w:eastAsia="Times New Roman" w:hAnsi="Times New Roman" w:cs="Times New Roman"/>
          <w:sz w:val="24"/>
          <w:szCs w:val="24"/>
        </w:rPr>
        <w:t xml:space="preserve">), but more data are needed to </w:t>
      </w:r>
      <w:proofErr w:type="gramStart"/>
      <w:r>
        <w:rPr>
          <w:rFonts w:ascii="Times New Roman" w:eastAsia="Times New Roman" w:hAnsi="Times New Roman" w:cs="Times New Roman"/>
          <w:sz w:val="24"/>
          <w:szCs w:val="24"/>
        </w:rPr>
        <w:t>more fully characterize their experience</w:t>
      </w:r>
      <w:proofErr w:type="gramEnd"/>
      <w:r>
        <w:rPr>
          <w:rFonts w:ascii="Times New Roman" w:eastAsia="Times New Roman" w:hAnsi="Times New Roman" w:cs="Times New Roman"/>
          <w:sz w:val="24"/>
          <w:szCs w:val="24"/>
        </w:rPr>
        <w:t xml:space="preserve"> throughout the pandemic. Other studies have also reported gender inequalities in research productivity during the pandemic, including women having less time for research</w:t>
      </w:r>
      <w:ins w:id="640" w:author="Freya Rowland" w:date="2022-04-05T12:59:00Z">
        <w:r w:rsidR="00B60E2A">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(Myers et al. 2020)</w:t>
      </w:r>
      <w:r>
        <w:rPr>
          <w:rFonts w:ascii="Times New Roman" w:eastAsia="Times New Roman" w:hAnsi="Times New Roman" w:cs="Times New Roman"/>
          <w:sz w:val="24"/>
          <w:szCs w:val="24"/>
        </w:rPr>
        <w:t xml:space="preserve"> and being underrepresented in COVID-19-related research and authorship</w:t>
      </w:r>
      <w:ins w:id="641" w:author="Freya Rowland" w:date="2022-04-05T13:00:00Z">
        <w:r w:rsidR="00B60E2A">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(Andersen et al. 2020, Pinho-Gomes et al. 2020, Bell and Fong 2021)</w:t>
      </w:r>
      <w:r>
        <w:rPr>
          <w:rFonts w:ascii="Times New Roman" w:eastAsia="Times New Roman" w:hAnsi="Times New Roman" w:cs="Times New Roman"/>
          <w:sz w:val="24"/>
          <w:szCs w:val="24"/>
        </w:rPr>
        <w:t xml:space="preserve">. Actions such as creating niche funding opportunities to support women and gender minorities and developing flexible working schedules for those with childcare </w:t>
      </w:r>
      <w:r>
        <w:rPr>
          <w:rFonts w:ascii="Times New Roman" w:eastAsia="Times New Roman" w:hAnsi="Times New Roman" w:cs="Times New Roman"/>
          <w:sz w:val="24"/>
          <w:szCs w:val="24"/>
        </w:rPr>
        <w:lastRenderedPageBreak/>
        <w:t>responsibilities have been proposed as strategies for supporting these early-career scientists</w:t>
      </w:r>
      <w:ins w:id="642" w:author="Freya Rowland" w:date="2022-04-05T13:00:00Z">
        <w:r w:rsidR="004C5CE6">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(Cardel et al. 2020)</w:t>
      </w:r>
      <w:r>
        <w:rPr>
          <w:rFonts w:ascii="Times New Roman" w:eastAsia="Times New Roman" w:hAnsi="Times New Roman" w:cs="Times New Roman"/>
          <w:sz w:val="24"/>
          <w:szCs w:val="24"/>
        </w:rPr>
        <w:t>. Additionally, creating institutional resources for writing (</w:t>
      </w:r>
      <w:del w:id="643" w:author="Duguid, Marlyse" w:date="2022-04-07T10:14:00Z">
        <w:r w:rsidDel="00971E7A">
          <w:rPr>
            <w:rFonts w:ascii="Times New Roman" w:eastAsia="Times New Roman" w:hAnsi="Times New Roman" w:cs="Times New Roman"/>
            <w:sz w:val="24"/>
            <w:szCs w:val="24"/>
          </w:rPr>
          <w:delText>e.g.</w:delText>
        </w:r>
      </w:del>
      <w:ins w:id="644" w:author="Duguid, Marlyse" w:date="2022-04-07T10:14:00Z">
        <w:r w:rsidR="00971E7A">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courses, workshops, support groups) could help mitigate the effects of unexpected disturbances. </w:t>
      </w:r>
    </w:p>
    <w:p w14:paraId="6CF03384" w14:textId="3713AF8C" w:rsidR="000851FB" w:rsidRDefault="00200568" w:rsidP="003F243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Disparities in the pandemic’s impact on writing were most pronounced for BIPOC respondents. A striking 85% of BIPOC trainees reported that the pandemic </w:t>
      </w:r>
      <w:del w:id="645" w:author="Kyra Prats" w:date="2022-03-23T14:29:00Z">
        <w:r>
          <w:rPr>
            <w:rFonts w:ascii="Times New Roman" w:eastAsia="Times New Roman" w:hAnsi="Times New Roman" w:cs="Times New Roman"/>
            <w:sz w:val="24"/>
            <w:szCs w:val="24"/>
          </w:rPr>
          <w:delText xml:space="preserve">negatively </w:delText>
        </w:r>
      </w:del>
      <w:r>
        <w:rPr>
          <w:rFonts w:ascii="Times New Roman" w:eastAsia="Times New Roman" w:hAnsi="Times New Roman" w:cs="Times New Roman"/>
          <w:sz w:val="24"/>
          <w:szCs w:val="24"/>
        </w:rPr>
        <w:t>affected their writing habits, and overwhelmingly felt unproductive and unmotivated to write. The timing of the pandemic also coincided with the collective trauma felt by Black Americans in response to police brutality and the murders of Breonna Taylor and George Floyd, among others. Furthermore, violence directed at Asian Americans has been on the rise in the U.S. during the pandemic</w:t>
      </w:r>
      <w:ins w:id="646" w:author="Freya Rowland" w:date="2022-04-05T13:01:00Z">
        <w:r w:rsidR="004C5CE6">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(Nuyen 2021)</w:t>
      </w:r>
      <w:r>
        <w:rPr>
          <w:rFonts w:ascii="Times New Roman" w:eastAsia="Times New Roman" w:hAnsi="Times New Roman" w:cs="Times New Roman"/>
          <w:sz w:val="24"/>
          <w:szCs w:val="24"/>
        </w:rPr>
        <w:t>. We recognize that this violence transcends workspaces and can manifest in field work settings as well</w:t>
      </w:r>
      <w:ins w:id="647" w:author="Freya Rowland" w:date="2022-04-05T13:01:00Z">
        <w:r w:rsidR="004C5CE6">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(Demery and Pipkin 2021, Montgomery 2021)</w:t>
      </w:r>
      <w:ins w:id="648" w:author="Freya Rowland" w:date="2022-04-05T13:02:00Z">
        <w:r w:rsidR="004C5CE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Although our data do not differentiate between the public health and social justice crises, the compounding issues of the pandemic, racism, and the rise of </w:t>
      </w:r>
      <w:proofErr w:type="gramStart"/>
      <w:r>
        <w:rPr>
          <w:rFonts w:ascii="Times New Roman" w:eastAsia="Times New Roman" w:hAnsi="Times New Roman" w:cs="Times New Roman"/>
          <w:sz w:val="24"/>
          <w:szCs w:val="24"/>
        </w:rPr>
        <w:t>racially-charged</w:t>
      </w:r>
      <w:proofErr w:type="gramEnd"/>
      <w:r>
        <w:rPr>
          <w:rFonts w:ascii="Times New Roman" w:eastAsia="Times New Roman" w:hAnsi="Times New Roman" w:cs="Times New Roman"/>
          <w:sz w:val="24"/>
          <w:szCs w:val="24"/>
        </w:rPr>
        <w:t xml:space="preserve"> violence likely contributed to the decreased writing motivation felt by BIPOC trainees. It is critical for BIPOC trainees to take care of their mental health</w:t>
      </w:r>
      <w:ins w:id="649" w:author="Freya Rowland" w:date="2022-04-05T13:02:00Z">
        <w:r w:rsidR="004C5CE6">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(Tseng et al. 2020)</w:t>
      </w:r>
      <w:r>
        <w:rPr>
          <w:rFonts w:ascii="Times New Roman" w:eastAsia="Times New Roman" w:hAnsi="Times New Roman" w:cs="Times New Roman"/>
          <w:sz w:val="24"/>
          <w:szCs w:val="24"/>
        </w:rPr>
        <w:t>, and for academic communities to support and retain BIPOC trainees by dismantling institutional white supremacy and creating inclusive environments where BIPOC scholarly excellence is celebrated</w:t>
      </w:r>
      <w:ins w:id="650" w:author="Freya Rowland" w:date="2022-04-05T13:02:00Z">
        <w:r w:rsidR="004C5CE6">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(Maas et al. 2020, Schell et al. 2020, Cronin et al. 2021, Montgomery 2021)</w:t>
      </w:r>
      <w:ins w:id="651" w:author="Freya Rowland" w:date="2022-04-05T13:03:00Z">
        <w:r w:rsidR="004C5CE6">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Future research should aim to disentangle the role of longstanding inequities in academia and the effects of recent events (e.g</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pandemic and the social justice movement of 2020) on work output.</w:t>
      </w:r>
    </w:p>
    <w:p w14:paraId="55F54CFB" w14:textId="0B6501F2" w:rsidR="000851FB" w:rsidRDefault="00200568" w:rsidP="003F243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First-gen graduate students were also more likely to report a disruption to writing during the pandemic, which may be due to the mental toll of having more family and friends with low socioeconomic status who struggled more throughout the pandemic</w:t>
      </w:r>
      <w:ins w:id="652" w:author="Freya Rowland" w:date="2022-04-05T13:03:00Z">
        <w:r w:rsidR="004C5CE6">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(Ojha 2020)</w:t>
      </w:r>
      <w:r>
        <w:rPr>
          <w:rFonts w:ascii="Times New Roman" w:eastAsia="Times New Roman" w:hAnsi="Times New Roman" w:cs="Times New Roman"/>
          <w:sz w:val="24"/>
          <w:szCs w:val="24"/>
        </w:rPr>
        <w:t xml:space="preserve">. Surprisingly, </w:t>
      </w:r>
      <w:r>
        <w:rPr>
          <w:rFonts w:ascii="Times New Roman" w:eastAsia="Times New Roman" w:hAnsi="Times New Roman" w:cs="Times New Roman"/>
          <w:sz w:val="24"/>
          <w:szCs w:val="24"/>
        </w:rPr>
        <w:lastRenderedPageBreak/>
        <w:t>trainees with ESL and those with chronic conditions were statistically less likely to report the pandemic affected their writing habits (</w:t>
      </w:r>
      <w:r>
        <w:rPr>
          <w:rFonts w:ascii="Times New Roman" w:eastAsia="Times New Roman" w:hAnsi="Times New Roman" w:cs="Times New Roman"/>
          <w:b/>
          <w:sz w:val="24"/>
          <w:szCs w:val="24"/>
        </w:rPr>
        <w:t>Fig. 4</w:t>
      </w:r>
      <w:r>
        <w:rPr>
          <w:rFonts w:ascii="Times New Roman" w:eastAsia="Times New Roman" w:hAnsi="Times New Roman" w:cs="Times New Roman"/>
          <w:sz w:val="24"/>
          <w:szCs w:val="24"/>
        </w:rPr>
        <w:t>). More research is needed to understand why these trainees reported less interruption to writing habits.</w:t>
      </w:r>
    </w:p>
    <w:p w14:paraId="3E97271B" w14:textId="24097A6B" w:rsidR="000851FB" w:rsidRDefault="00200568" w:rsidP="003F243D">
      <w:pPr>
        <w:spacing w:line="480" w:lineRule="auto"/>
        <w:ind w:firstLine="720"/>
        <w:rPr>
          <w:rFonts w:ascii="Times New Roman" w:eastAsia="Times New Roman" w:hAnsi="Times New Roman" w:cs="Times New Roman"/>
          <w:sz w:val="24"/>
          <w:szCs w:val="24"/>
        </w:rPr>
      </w:pPr>
      <w:commentRangeStart w:id="653"/>
      <w:commentRangeStart w:id="654"/>
      <w:r>
        <w:rPr>
          <w:rFonts w:ascii="Times New Roman" w:eastAsia="Times New Roman" w:hAnsi="Times New Roman" w:cs="Times New Roman"/>
          <w:sz w:val="24"/>
          <w:szCs w:val="24"/>
        </w:rPr>
        <w:t>The intersection of identities</w:t>
      </w:r>
      <w:commentRangeEnd w:id="653"/>
      <w:r w:rsidR="00971E7A">
        <w:rPr>
          <w:rStyle w:val="CommentReference"/>
        </w:rPr>
        <w:commentReference w:id="653"/>
      </w:r>
      <w:commentRangeEnd w:id="654"/>
      <w:r w:rsidR="000A7C5D">
        <w:rPr>
          <w:rStyle w:val="CommentReference"/>
        </w:rPr>
        <w:commentReference w:id="654"/>
      </w:r>
      <w:r>
        <w:rPr>
          <w:rFonts w:ascii="Times New Roman" w:eastAsia="Times New Roman" w:hAnsi="Times New Roman" w:cs="Times New Roman"/>
          <w:sz w:val="24"/>
          <w:szCs w:val="24"/>
        </w:rPr>
        <w:t xml:space="preserve">, such as race and gender, is important </w:t>
      </w:r>
      <w:r w:rsidR="00893ABD">
        <w:rPr>
          <w:rFonts w:ascii="Times New Roman" w:eastAsia="Times New Roman" w:hAnsi="Times New Roman" w:cs="Times New Roman"/>
          <w:noProof/>
          <w:sz w:val="24"/>
          <w:szCs w:val="24"/>
        </w:rPr>
        <w:t>(Charleston et al. 2014)</w:t>
      </w:r>
      <w:ins w:id="655" w:author="Freya Rowland" w:date="2022-04-05T13:03:00Z">
        <w:r w:rsidR="004C5CE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and undoubtedly would add new insight and a fine-tuned understanding of how different identities were affected by the pandemic. Though we did not analyze the intersections of race, gender, first-gen, ESL, and chronic conditions/disability</w:t>
      </w:r>
      <w:ins w:id="656" w:author="Freya Rowland" w:date="2022-04-05T13:04:00Z">
        <w:r w:rsidR="004C5CE6">
          <w:rPr>
            <w:rFonts w:ascii="Times New Roman" w:eastAsia="Times New Roman" w:hAnsi="Times New Roman" w:cs="Times New Roman"/>
            <w:sz w:val="24"/>
            <w:szCs w:val="24"/>
          </w:rPr>
          <w:t xml:space="preserve"> in the interest of </w:t>
        </w:r>
      </w:ins>
      <w:del w:id="657" w:author="Freya Rowland" w:date="2022-04-05T13:04:00Z">
        <w:r w:rsidDel="004C5CE6">
          <w:rPr>
            <w:rFonts w:ascii="Times New Roman" w:eastAsia="Times New Roman" w:hAnsi="Times New Roman" w:cs="Times New Roman"/>
            <w:sz w:val="24"/>
            <w:szCs w:val="24"/>
          </w:rPr>
          <w:delText xml:space="preserve"> in order to </w:delText>
        </w:r>
      </w:del>
      <w:r>
        <w:rPr>
          <w:rFonts w:ascii="Times New Roman" w:eastAsia="Times New Roman" w:hAnsi="Times New Roman" w:cs="Times New Roman"/>
          <w:sz w:val="24"/>
          <w:szCs w:val="24"/>
        </w:rPr>
        <w:t>retain</w:t>
      </w:r>
      <w:ins w:id="658" w:author="Freya Rowland" w:date="2022-04-05T13:04:00Z">
        <w:r w:rsidR="004C5CE6">
          <w:rPr>
            <w:rFonts w:ascii="Times New Roman" w:eastAsia="Times New Roman" w:hAnsi="Times New Roman" w:cs="Times New Roman"/>
            <w:sz w:val="24"/>
            <w:szCs w:val="24"/>
          </w:rPr>
          <w:t>ing</w:t>
        </w:r>
      </w:ins>
      <w:r>
        <w:rPr>
          <w:rFonts w:ascii="Times New Roman" w:eastAsia="Times New Roman" w:hAnsi="Times New Roman" w:cs="Times New Roman"/>
          <w:sz w:val="24"/>
          <w:szCs w:val="24"/>
        </w:rPr>
        <w:t xml:space="preserve"> statistical power</w:t>
      </w:r>
      <w:ins w:id="659" w:author="Freya Rowland" w:date="2022-04-05T13:04:00Z">
        <w:r w:rsidR="004C5CE6">
          <w:rPr>
            <w:rFonts w:ascii="Times New Roman" w:eastAsia="Times New Roman" w:hAnsi="Times New Roman" w:cs="Times New Roman"/>
            <w:sz w:val="24"/>
            <w:szCs w:val="24"/>
          </w:rPr>
          <w:t xml:space="preserve"> to answer larger questions on inequities</w:t>
        </w:r>
      </w:ins>
      <w:r>
        <w:rPr>
          <w:rFonts w:ascii="Times New Roman" w:eastAsia="Times New Roman" w:hAnsi="Times New Roman" w:cs="Times New Roman"/>
          <w:sz w:val="24"/>
          <w:szCs w:val="24"/>
        </w:rPr>
        <w:t>, we encourage future studies to quantitatively assess intersectionality of different identities and include more nuance in their assessments.</w:t>
      </w:r>
    </w:p>
    <w:p w14:paraId="47C3FC31" w14:textId="77777777" w:rsidR="000851FB" w:rsidRDefault="000851FB" w:rsidP="003F243D">
      <w:pPr>
        <w:spacing w:line="480" w:lineRule="auto"/>
        <w:rPr>
          <w:rFonts w:ascii="Times New Roman" w:eastAsia="Times New Roman" w:hAnsi="Times New Roman" w:cs="Times New Roman"/>
          <w:sz w:val="24"/>
          <w:szCs w:val="24"/>
        </w:rPr>
      </w:pPr>
    </w:p>
    <w:p w14:paraId="44AEC548" w14:textId="77777777" w:rsidR="000851FB" w:rsidRDefault="00200568" w:rsidP="003F243D">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 new stable state</w:t>
      </w:r>
    </w:p>
    <w:p w14:paraId="7FD3410E" w14:textId="6041048C" w:rsidR="000851FB" w:rsidRDefault="00200568" w:rsidP="003F243D">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w:t>
      </w:r>
      <w:r>
        <w:rPr>
          <w:rFonts w:ascii="Times New Roman" w:eastAsia="Times New Roman" w:hAnsi="Times New Roman" w:cs="Times New Roman"/>
          <w:sz w:val="24"/>
          <w:szCs w:val="24"/>
        </w:rPr>
        <w:t>e show that the pandemic</w:t>
      </w:r>
      <w:ins w:id="660" w:author="Kyra Prats" w:date="2022-04-12T11:43:00Z">
        <w:r w:rsidR="00E82227">
          <w:rPr>
            <w:rFonts w:ascii="Times New Roman" w:eastAsia="Times New Roman" w:hAnsi="Times New Roman" w:cs="Times New Roman"/>
            <w:sz w:val="24"/>
            <w:szCs w:val="24"/>
          </w:rPr>
          <w:t xml:space="preserve"> disturbance</w:t>
        </w:r>
      </w:ins>
      <w:r>
        <w:rPr>
          <w:rFonts w:ascii="Times New Roman" w:eastAsia="Times New Roman" w:hAnsi="Times New Roman" w:cs="Times New Roman"/>
          <w:sz w:val="24"/>
          <w:szCs w:val="24"/>
        </w:rPr>
        <w:t xml:space="preserve"> disproportionately affected historically excluded environmental biology trainees. Female</w:t>
      </w:r>
      <w:del w:id="661" w:author="Kyra Prats" w:date="2022-04-12T10:52:00Z">
        <w:r w:rsidDel="00E020C2">
          <w:rPr>
            <w:rFonts w:ascii="Times New Roman" w:eastAsia="Times New Roman" w:hAnsi="Times New Roman" w:cs="Times New Roman"/>
            <w:sz w:val="24"/>
            <w:szCs w:val="24"/>
          </w:rPr>
          <w:delText>-identifying</w:delText>
        </w:r>
      </w:del>
      <w:r>
        <w:rPr>
          <w:rFonts w:ascii="Times New Roman" w:eastAsia="Times New Roman" w:hAnsi="Times New Roman" w:cs="Times New Roman"/>
          <w:sz w:val="24"/>
          <w:szCs w:val="24"/>
        </w:rPr>
        <w:t xml:space="preserve">, BIPOC, and first-gen trainees were much more likely to indicate that the pandemic </w:t>
      </w:r>
      <w:del w:id="662" w:author="Kyra Prats" w:date="2022-04-06T17:46:00Z">
        <w:r w:rsidDel="00B92A78">
          <w:rPr>
            <w:rFonts w:ascii="Times New Roman" w:eastAsia="Times New Roman" w:hAnsi="Times New Roman" w:cs="Times New Roman"/>
            <w:sz w:val="24"/>
            <w:szCs w:val="24"/>
          </w:rPr>
          <w:delText xml:space="preserve">negatively </w:delText>
        </w:r>
      </w:del>
      <w:r>
        <w:rPr>
          <w:rFonts w:ascii="Times New Roman" w:eastAsia="Times New Roman" w:hAnsi="Times New Roman" w:cs="Times New Roman"/>
          <w:sz w:val="24"/>
          <w:szCs w:val="24"/>
        </w:rPr>
        <w:t>impacted their writing</w:t>
      </w:r>
      <w:ins w:id="663" w:author="Kyra Prats" w:date="2022-04-06T17:46:00Z">
        <w:r w:rsidR="00B92A78">
          <w:rPr>
            <w:rFonts w:ascii="Times New Roman" w:eastAsia="Times New Roman" w:hAnsi="Times New Roman" w:cs="Times New Roman"/>
            <w:sz w:val="24"/>
            <w:szCs w:val="24"/>
          </w:rPr>
          <w:t xml:space="preserve"> habits</w:t>
        </w:r>
      </w:ins>
      <w:r>
        <w:rPr>
          <w:rFonts w:ascii="Times New Roman" w:eastAsia="Times New Roman" w:hAnsi="Times New Roman" w:cs="Times New Roman"/>
          <w:sz w:val="24"/>
          <w:szCs w:val="24"/>
        </w:rPr>
        <w:t xml:space="preserve">. </w:t>
      </w:r>
      <w:commentRangeStart w:id="664"/>
      <w:r>
        <w:rPr>
          <w:rFonts w:ascii="Times New Roman" w:eastAsia="Times New Roman" w:hAnsi="Times New Roman" w:cs="Times New Roman"/>
          <w:sz w:val="24"/>
          <w:szCs w:val="24"/>
        </w:rPr>
        <w:t xml:space="preserve">These writing interruptions may linger on the CVs </w:t>
      </w:r>
      <w:r>
        <w:rPr>
          <w:rFonts w:ascii="Times New Roman" w:eastAsia="Times New Roman" w:hAnsi="Times New Roman" w:cs="Times New Roman"/>
          <w:sz w:val="24"/>
          <w:szCs w:val="24"/>
          <w:highlight w:val="white"/>
        </w:rPr>
        <w:t>of those who were trainees during the pandemic, manifesting as disparities in publication counts compared to more productive colleagues and competitors</w:t>
      </w:r>
      <w:commentRangeEnd w:id="664"/>
      <w:r w:rsidR="009E6592">
        <w:rPr>
          <w:rStyle w:val="CommentReference"/>
        </w:rPr>
        <w:commentReference w:id="664"/>
      </w:r>
      <w:r>
        <w:rPr>
          <w:rFonts w:ascii="Times New Roman" w:eastAsia="Times New Roman" w:hAnsi="Times New Roman" w:cs="Times New Roman"/>
          <w:sz w:val="24"/>
          <w:szCs w:val="24"/>
          <w:highlight w:val="white"/>
        </w:rPr>
        <w:t xml:space="preserve">. To recover post-pandemic from the disturbance to our academic </w:t>
      </w:r>
      <w:del w:id="665" w:author="Freya Rowland" w:date="2022-03-26T19:55:00Z">
        <w:r>
          <w:rPr>
            <w:rFonts w:ascii="Times New Roman" w:eastAsia="Times New Roman" w:hAnsi="Times New Roman" w:cs="Times New Roman"/>
            <w:sz w:val="24"/>
            <w:szCs w:val="24"/>
            <w:highlight w:val="white"/>
          </w:rPr>
          <w:delText>‘</w:delText>
        </w:r>
      </w:del>
      <w:r>
        <w:rPr>
          <w:rFonts w:ascii="Times New Roman" w:eastAsia="Times New Roman" w:hAnsi="Times New Roman" w:cs="Times New Roman"/>
          <w:sz w:val="24"/>
          <w:szCs w:val="24"/>
          <w:highlight w:val="white"/>
        </w:rPr>
        <w:t>ecosystem</w:t>
      </w:r>
      <w:del w:id="666" w:author="Freya Rowland" w:date="2022-03-26T19:55:00Z">
        <w:r>
          <w:rPr>
            <w:rFonts w:ascii="Times New Roman" w:eastAsia="Times New Roman" w:hAnsi="Times New Roman" w:cs="Times New Roman"/>
            <w:sz w:val="24"/>
            <w:szCs w:val="24"/>
            <w:highlight w:val="white"/>
          </w:rPr>
          <w:delText>’</w:delText>
        </w:r>
      </w:del>
      <w:r>
        <w:rPr>
          <w:rFonts w:ascii="Times New Roman" w:eastAsia="Times New Roman" w:hAnsi="Times New Roman" w:cs="Times New Roman"/>
          <w:sz w:val="24"/>
          <w:szCs w:val="24"/>
          <w:highlight w:val="white"/>
        </w:rPr>
        <w:t xml:space="preserve">, we must provide enhanced </w:t>
      </w:r>
      <w:del w:id="667" w:author="Freya Rowland" w:date="2022-04-05T13:04:00Z">
        <w:r w:rsidDel="004C5CE6">
          <w:rPr>
            <w:rFonts w:ascii="Times New Roman" w:eastAsia="Times New Roman" w:hAnsi="Times New Roman" w:cs="Times New Roman"/>
            <w:sz w:val="24"/>
            <w:szCs w:val="24"/>
            <w:highlight w:val="white"/>
          </w:rPr>
          <w:delText xml:space="preserve"> </w:delText>
        </w:r>
      </w:del>
      <w:r>
        <w:rPr>
          <w:rFonts w:ascii="Times New Roman" w:eastAsia="Times New Roman" w:hAnsi="Times New Roman" w:cs="Times New Roman"/>
          <w:sz w:val="24"/>
          <w:szCs w:val="24"/>
          <w:highlight w:val="white"/>
        </w:rPr>
        <w:t xml:space="preserve">writing support and reconsider how to evaluate productivity and establish values </w:t>
      </w:r>
      <w:del w:id="668" w:author="Freya Rowland" w:date="2022-04-05T13:05:00Z">
        <w:r w:rsidDel="00E8140D">
          <w:rPr>
            <w:rFonts w:ascii="Times New Roman" w:eastAsia="Times New Roman" w:hAnsi="Times New Roman" w:cs="Times New Roman"/>
            <w:sz w:val="24"/>
            <w:szCs w:val="24"/>
            <w:highlight w:val="white"/>
          </w:rPr>
          <w:delText xml:space="preserve">for </w:delText>
        </w:r>
      </w:del>
      <w:ins w:id="669" w:author="Freya Rowland" w:date="2022-04-05T13:05:00Z">
        <w:r w:rsidR="00E8140D">
          <w:rPr>
            <w:rFonts w:ascii="Times New Roman" w:eastAsia="Times New Roman" w:hAnsi="Times New Roman" w:cs="Times New Roman"/>
            <w:sz w:val="24"/>
            <w:szCs w:val="24"/>
            <w:highlight w:val="white"/>
          </w:rPr>
          <w:t xml:space="preserve">in </w:t>
        </w:r>
      </w:ins>
      <w:r>
        <w:rPr>
          <w:rFonts w:ascii="Times New Roman" w:eastAsia="Times New Roman" w:hAnsi="Times New Roman" w:cs="Times New Roman"/>
          <w:sz w:val="24"/>
          <w:szCs w:val="24"/>
          <w:highlight w:val="white"/>
        </w:rPr>
        <w:t>future hiring</w:t>
      </w:r>
      <w:del w:id="670" w:author="Freya Rowland" w:date="2022-04-05T13:05:00Z">
        <w:r w:rsidDel="00E8140D">
          <w:rPr>
            <w:rFonts w:ascii="Times New Roman" w:eastAsia="Times New Roman" w:hAnsi="Times New Roman" w:cs="Times New Roman"/>
            <w:sz w:val="24"/>
            <w:szCs w:val="24"/>
            <w:highlight w:val="white"/>
          </w:rPr>
          <w:delText>s</w:delText>
        </w:r>
      </w:del>
      <w:r>
        <w:rPr>
          <w:rFonts w:ascii="Times New Roman" w:eastAsia="Times New Roman" w:hAnsi="Times New Roman" w:cs="Times New Roman"/>
          <w:sz w:val="24"/>
          <w:szCs w:val="24"/>
          <w:highlight w:val="white"/>
        </w:rPr>
        <w:t>. The current evaluation metrics are not equitable because they do not (1) account for the different input into individual publications</w:t>
      </w:r>
      <w:ins w:id="671" w:author="Kyra Prats" w:date="2022-03-07T15:20:00Z">
        <w:r>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 xml:space="preserve"> </w:t>
      </w:r>
      <w:del w:id="672" w:author="Kyra Prats" w:date="2022-03-07T15:20:00Z">
        <w:r>
          <w:rPr>
            <w:rFonts w:ascii="Times New Roman" w:eastAsia="Times New Roman" w:hAnsi="Times New Roman" w:cs="Times New Roman"/>
            <w:sz w:val="24"/>
            <w:szCs w:val="24"/>
            <w:highlight w:val="white"/>
          </w:rPr>
          <w:delText xml:space="preserve">or </w:delText>
        </w:r>
      </w:del>
      <w:r>
        <w:rPr>
          <w:rFonts w:ascii="Times New Roman" w:eastAsia="Times New Roman" w:hAnsi="Times New Roman" w:cs="Times New Roman"/>
          <w:sz w:val="24"/>
          <w:szCs w:val="24"/>
          <w:highlight w:val="white"/>
        </w:rPr>
        <w:t>(2) give equal weight to the non-publishing aspects of academia (e.g., teaching, mentoring, JEDI)</w:t>
      </w:r>
      <w:ins w:id="673" w:author="Kyra Prats" w:date="2022-03-07T15:20:00Z">
        <w:r>
          <w:rPr>
            <w:rFonts w:ascii="Times New Roman" w:eastAsia="Times New Roman" w:hAnsi="Times New Roman" w:cs="Times New Roman"/>
            <w:sz w:val="24"/>
            <w:szCs w:val="24"/>
            <w:highlight w:val="white"/>
          </w:rPr>
          <w:t xml:space="preserve">, or (3) account for </w:t>
        </w:r>
        <w:proofErr w:type="gramStart"/>
        <w:r>
          <w:rPr>
            <w:rFonts w:ascii="Times New Roman" w:eastAsia="Times New Roman" w:hAnsi="Times New Roman" w:cs="Times New Roman"/>
            <w:sz w:val="24"/>
            <w:szCs w:val="24"/>
            <w:highlight w:val="white"/>
          </w:rPr>
          <w:t>the means by which</w:t>
        </w:r>
        <w:proofErr w:type="gramEnd"/>
        <w:r>
          <w:rPr>
            <w:rFonts w:ascii="Times New Roman" w:eastAsia="Times New Roman" w:hAnsi="Times New Roman" w:cs="Times New Roman"/>
            <w:sz w:val="24"/>
            <w:szCs w:val="24"/>
            <w:highlight w:val="white"/>
          </w:rPr>
          <w:t xml:space="preserve"> academics achieve their outputs</w:t>
        </w:r>
      </w:ins>
      <w:ins w:id="674" w:author="Freya Rowland" w:date="2022-04-05T13:05:00Z">
        <w:r w:rsidR="00E8140D">
          <w:rPr>
            <w:rFonts w:ascii="Times New Roman" w:eastAsia="Times New Roman" w:hAnsi="Times New Roman" w:cs="Times New Roman"/>
            <w:sz w:val="24"/>
            <w:szCs w:val="24"/>
            <w:highlight w:val="white"/>
          </w:rPr>
          <w:t xml:space="preserve"> </w:t>
        </w:r>
      </w:ins>
      <w:r w:rsidR="00893ABD">
        <w:rPr>
          <w:rFonts w:ascii="Times New Roman" w:eastAsia="Times New Roman" w:hAnsi="Times New Roman" w:cs="Times New Roman"/>
          <w:noProof/>
          <w:sz w:val="24"/>
          <w:szCs w:val="24"/>
          <w:highlight w:val="white"/>
        </w:rPr>
        <w:t>(Montgomery 2021)</w:t>
      </w:r>
      <w:ins w:id="675" w:author="Freya Rowland" w:date="2022-04-05T13:05:00Z">
        <w:r w:rsidR="00E8140D">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 xml:space="preserve"> Research projects that are theory-, lab-, or field-based require different inputs from inception to publication. Search committees should consider these </w:t>
      </w:r>
      <w:r>
        <w:rPr>
          <w:rFonts w:ascii="Times New Roman" w:eastAsia="Times New Roman" w:hAnsi="Times New Roman" w:cs="Times New Roman"/>
          <w:sz w:val="24"/>
          <w:szCs w:val="24"/>
          <w:highlight w:val="white"/>
        </w:rPr>
        <w:lastRenderedPageBreak/>
        <w:t xml:space="preserve">project inputs when evaluating candidates beyond total publication counts and journal impact factors. </w:t>
      </w:r>
      <w:r>
        <w:rPr>
          <w:rFonts w:ascii="Times New Roman" w:eastAsia="Times New Roman" w:hAnsi="Times New Roman" w:cs="Times New Roman"/>
          <w:sz w:val="24"/>
          <w:szCs w:val="24"/>
        </w:rPr>
        <w:t xml:space="preserve">Further, while peer-reviewed publications maintain the quality and </w:t>
      </w:r>
      <w:proofErr w:type="gramStart"/>
      <w:r>
        <w:rPr>
          <w:rFonts w:ascii="Times New Roman" w:eastAsia="Times New Roman" w:hAnsi="Times New Roman" w:cs="Times New Roman"/>
          <w:sz w:val="24"/>
          <w:szCs w:val="24"/>
        </w:rPr>
        <w:t>knowledge-base</w:t>
      </w:r>
      <w:proofErr w:type="gramEnd"/>
      <w:r>
        <w:rPr>
          <w:rFonts w:ascii="Times New Roman" w:eastAsia="Times New Roman" w:hAnsi="Times New Roman" w:cs="Times New Roman"/>
          <w:sz w:val="24"/>
          <w:szCs w:val="24"/>
        </w:rPr>
        <w:t xml:space="preserve"> of science, the non-publishing aspects of academia—essential for improving the academic </w:t>
      </w:r>
      <w:del w:id="676" w:author="Freya Rowland" w:date="2022-03-26T19:55: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ecosystem</w:t>
      </w:r>
      <w:del w:id="677" w:author="Freya Rowland" w:date="2022-03-26T19:55: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—should be given more weight in the evaluation process. </w:t>
      </w:r>
      <w:commentRangeStart w:id="678"/>
      <w:ins w:id="679" w:author="Yara Alshwairikh" w:date="2022-02-23T20:39:00Z">
        <w:r>
          <w:rPr>
            <w:rFonts w:ascii="Times New Roman" w:eastAsia="Times New Roman" w:hAnsi="Times New Roman" w:cs="Times New Roman"/>
            <w:sz w:val="24"/>
            <w:szCs w:val="24"/>
          </w:rPr>
          <w:t>For example,</w:t>
        </w:r>
        <w:del w:id="680" w:author="Kyra Prats" w:date="2022-04-06T17:48:00Z">
          <w:r w:rsidDel="00B92A78">
            <w:rPr>
              <w:rFonts w:ascii="Times New Roman" w:eastAsia="Times New Roman" w:hAnsi="Times New Roman" w:cs="Times New Roman"/>
              <w:sz w:val="24"/>
              <w:szCs w:val="24"/>
            </w:rPr>
            <w:delText xml:space="preserve"> by</w:delText>
          </w:r>
        </w:del>
        <w:r>
          <w:rPr>
            <w:rFonts w:ascii="Times New Roman" w:eastAsia="Times New Roman" w:hAnsi="Times New Roman" w:cs="Times New Roman"/>
            <w:sz w:val="24"/>
            <w:szCs w:val="24"/>
          </w:rPr>
          <w:t xml:space="preserve"> on its own, a candidate’s publication output does little to impact the issue of undergraduates from HEGs leaving STEM degrees</w:t>
        </w:r>
      </w:ins>
      <w:ins w:id="681" w:author="Freya Rowland" w:date="2022-04-05T13:06:00Z">
        <w:r w:rsidR="00E8140D">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(Hunter 2019)</w:t>
      </w:r>
      <w:ins w:id="682" w:author="Yara Alshwairikh" w:date="2022-02-23T20:39:00Z">
        <w:r>
          <w:rPr>
            <w:rFonts w:ascii="Times New Roman" w:eastAsia="Times New Roman" w:hAnsi="Times New Roman" w:cs="Times New Roman"/>
            <w:sz w:val="24"/>
            <w:szCs w:val="24"/>
          </w:rPr>
          <w:t xml:space="preserve"> or graduate students leaving academia. However, a candidate with training and experience in inclusive teaching practices and active participation in JEDI initiatives </w:t>
        </w:r>
        <w:del w:id="683" w:author="Kyra Prats" w:date="2022-03-07T15:22:00Z">
          <w:r>
            <w:rPr>
              <w:rFonts w:ascii="Times New Roman" w:eastAsia="Times New Roman" w:hAnsi="Times New Roman" w:cs="Times New Roman"/>
              <w:sz w:val="24"/>
              <w:szCs w:val="24"/>
            </w:rPr>
            <w:delText xml:space="preserve">can signal that the candidate </w:delText>
          </w:r>
        </w:del>
        <w:r>
          <w:rPr>
            <w:rFonts w:ascii="Times New Roman" w:eastAsia="Times New Roman" w:hAnsi="Times New Roman" w:cs="Times New Roman"/>
            <w:sz w:val="24"/>
            <w:szCs w:val="24"/>
          </w:rPr>
          <w:t xml:space="preserve">is likely </w:t>
        </w:r>
      </w:ins>
      <w:commentRangeEnd w:id="678"/>
      <w:ins w:id="684" w:author="Kyra Prats" w:date="2022-03-07T15:23:00Z">
        <w:r>
          <w:commentReference w:id="678"/>
        </w:r>
        <w:r>
          <w:rPr>
            <w:rFonts w:ascii="Times New Roman" w:eastAsia="Times New Roman" w:hAnsi="Times New Roman" w:cs="Times New Roman"/>
            <w:sz w:val="24"/>
            <w:szCs w:val="24"/>
          </w:rPr>
          <w:t>going</w:t>
        </w:r>
        <w:del w:id="685" w:author="Freya Rowland" w:date="2022-04-05T13:07:00Z">
          <w:r w:rsidDel="00E8140D">
            <w:rPr>
              <w:rFonts w:ascii="Times New Roman" w:eastAsia="Times New Roman" w:hAnsi="Times New Roman" w:cs="Times New Roman"/>
              <w:sz w:val="24"/>
              <w:szCs w:val="24"/>
            </w:rPr>
            <w:delText xml:space="preserve"> </w:delText>
          </w:r>
        </w:del>
      </w:ins>
      <w:ins w:id="686" w:author="Yara Alshwairikh" w:date="2022-02-23T20:39:00Z">
        <w:del w:id="687" w:author="Kyra Prats" w:date="2022-03-07T15:23:00Z">
          <w:r>
            <w:rPr>
              <w:rFonts w:ascii="Times New Roman" w:eastAsia="Times New Roman" w:hAnsi="Times New Roman" w:cs="Times New Roman"/>
              <w:sz w:val="24"/>
              <w:szCs w:val="24"/>
            </w:rPr>
            <w:delText>a good addition</w:delText>
          </w:r>
        </w:del>
        <w:r>
          <w:rPr>
            <w:rFonts w:ascii="Times New Roman" w:eastAsia="Times New Roman" w:hAnsi="Times New Roman" w:cs="Times New Roman"/>
            <w:sz w:val="24"/>
            <w:szCs w:val="24"/>
          </w:rPr>
          <w:t xml:space="preserve"> to improv</w:t>
        </w:r>
      </w:ins>
      <w:ins w:id="688" w:author="Kyra Prats" w:date="2022-03-07T15:23:00Z">
        <w:r>
          <w:rPr>
            <w:rFonts w:ascii="Times New Roman" w:eastAsia="Times New Roman" w:hAnsi="Times New Roman" w:cs="Times New Roman"/>
            <w:sz w:val="24"/>
            <w:szCs w:val="24"/>
          </w:rPr>
          <w:t>e</w:t>
        </w:r>
      </w:ins>
      <w:ins w:id="689" w:author="Yara Alshwairikh" w:date="2022-02-23T20:39:00Z">
        <w:del w:id="690" w:author="Kyra Prats" w:date="2022-03-07T15:23:00Z">
          <w:r>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the</w:t>
        </w:r>
      </w:ins>
      <w:ins w:id="691" w:author="Freya Rowland" w:date="2022-03-26T19:56:00Z">
        <w:r>
          <w:rPr>
            <w:rFonts w:ascii="Times New Roman" w:eastAsia="Times New Roman" w:hAnsi="Times New Roman" w:cs="Times New Roman"/>
            <w:sz w:val="24"/>
            <w:szCs w:val="24"/>
          </w:rPr>
          <w:t>ir prospective</w:t>
        </w:r>
      </w:ins>
      <w:ins w:id="692" w:author="Yara Alshwairikh" w:date="2022-02-23T20:39:00Z">
        <w:r>
          <w:rPr>
            <w:rFonts w:ascii="Times New Roman" w:eastAsia="Times New Roman" w:hAnsi="Times New Roman" w:cs="Times New Roman"/>
            <w:sz w:val="24"/>
            <w:szCs w:val="24"/>
          </w:rPr>
          <w:t xml:space="preserve"> institution </w:t>
        </w:r>
        <w:del w:id="693" w:author="Freya Rowland" w:date="2022-03-26T19:56:00Z">
          <w:r>
            <w:rPr>
              <w:rFonts w:ascii="Times New Roman" w:eastAsia="Times New Roman" w:hAnsi="Times New Roman" w:cs="Times New Roman"/>
              <w:sz w:val="24"/>
              <w:szCs w:val="24"/>
            </w:rPr>
            <w:delText xml:space="preserve">they are applying to, </w:delText>
          </w:r>
        </w:del>
        <w:r>
          <w:rPr>
            <w:rFonts w:ascii="Times New Roman" w:eastAsia="Times New Roman" w:hAnsi="Times New Roman" w:cs="Times New Roman"/>
            <w:sz w:val="24"/>
            <w:szCs w:val="24"/>
          </w:rPr>
          <w:t xml:space="preserve">by being both a good instructor and mentor. </w:t>
        </w:r>
      </w:ins>
      <w:ins w:id="694" w:author="Kyra Prats" w:date="2022-03-07T15:23:00Z">
        <w:r>
          <w:rPr>
            <w:rFonts w:ascii="Times New Roman" w:eastAsia="Times New Roman" w:hAnsi="Times New Roman" w:cs="Times New Roman"/>
            <w:sz w:val="24"/>
            <w:szCs w:val="24"/>
          </w:rPr>
          <w:t>Finally, while a candidate can have an exceptional track record of publications and grants, they may have achieved those outputs while harming community members around them</w:t>
        </w:r>
      </w:ins>
      <w:ins w:id="695" w:author="Freya Rowland" w:date="2022-04-05T13:07:00Z">
        <w:r w:rsidR="00E8140D">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(Montgomery 2021)</w:t>
      </w:r>
      <w:ins w:id="696" w:author="Freya Rowland" w:date="2022-04-05T13:07:00Z">
        <w:r w:rsidR="00E8140D">
          <w:rPr>
            <w:rFonts w:ascii="Times New Roman" w:eastAsia="Times New Roman" w:hAnsi="Times New Roman" w:cs="Times New Roman"/>
            <w:sz w:val="24"/>
            <w:szCs w:val="24"/>
          </w:rPr>
          <w:t>;</w:t>
        </w:r>
      </w:ins>
      <w:ins w:id="697" w:author="Kyra Prats" w:date="2022-03-07T15:23:00Z">
        <w:r>
          <w:rPr>
            <w:rFonts w:ascii="Times New Roman" w:eastAsia="Times New Roman" w:hAnsi="Times New Roman" w:cs="Times New Roman"/>
            <w:sz w:val="24"/>
            <w:szCs w:val="24"/>
          </w:rPr>
          <w:t xml:space="preserve"> thus, a more holistic approach is necessary for evaluating academic success. </w:t>
        </w:r>
      </w:ins>
      <w:r>
        <w:rPr>
          <w:rFonts w:ascii="Times New Roman" w:eastAsia="Times New Roman" w:hAnsi="Times New Roman" w:cs="Times New Roman"/>
          <w:sz w:val="24"/>
          <w:szCs w:val="24"/>
          <w:highlight w:val="white"/>
        </w:rPr>
        <w:t xml:space="preserve">Ultimately, we need to improve the system that perpetuates inequity prior to future major disturbances. </w:t>
      </w:r>
      <w:commentRangeStart w:id="698"/>
      <w:commentRangeStart w:id="699"/>
      <w:ins w:id="700" w:author="Kyra Prats" w:date="2022-04-12T11:47:00Z">
        <w:r w:rsidR="00E82227">
          <w:rPr>
            <w:rFonts w:ascii="Times New Roman" w:eastAsia="Times New Roman" w:hAnsi="Times New Roman" w:cs="Times New Roman"/>
            <w:sz w:val="24"/>
            <w:szCs w:val="24"/>
            <w:highlight w:val="white"/>
          </w:rPr>
          <w:t xml:space="preserve">While </w:t>
        </w:r>
      </w:ins>
      <w:ins w:id="701" w:author="Kyra Prats" w:date="2022-04-12T11:48:00Z">
        <w:r w:rsidR="00E82227">
          <w:rPr>
            <w:rFonts w:ascii="Times New Roman" w:eastAsia="Times New Roman" w:hAnsi="Times New Roman" w:cs="Times New Roman"/>
            <w:sz w:val="24"/>
            <w:szCs w:val="24"/>
            <w:highlight w:val="white"/>
          </w:rPr>
          <w:t>the academic ecosystem</w:t>
        </w:r>
      </w:ins>
      <w:ins w:id="702" w:author="Kyra Prats" w:date="2022-04-12T11:47:00Z">
        <w:r w:rsidR="00E82227">
          <w:rPr>
            <w:rFonts w:ascii="Times New Roman" w:eastAsia="Times New Roman" w:hAnsi="Times New Roman" w:cs="Times New Roman"/>
            <w:sz w:val="24"/>
            <w:szCs w:val="24"/>
            <w:highlight w:val="white"/>
          </w:rPr>
          <w:t xml:space="preserve"> has made </w:t>
        </w:r>
      </w:ins>
      <w:ins w:id="703" w:author="Kyra Prats" w:date="2022-04-12T11:48:00Z">
        <w:r w:rsidR="00E82227">
          <w:rPr>
            <w:rFonts w:ascii="Times New Roman" w:eastAsia="Times New Roman" w:hAnsi="Times New Roman" w:cs="Times New Roman"/>
            <w:sz w:val="24"/>
            <w:szCs w:val="24"/>
            <w:highlight w:val="white"/>
          </w:rPr>
          <w:t xml:space="preserve">some </w:t>
        </w:r>
      </w:ins>
      <w:ins w:id="704" w:author="Kyra Prats" w:date="2022-04-12T11:47:00Z">
        <w:r w:rsidR="00E82227">
          <w:rPr>
            <w:rFonts w:ascii="Times New Roman" w:eastAsia="Times New Roman" w:hAnsi="Times New Roman" w:cs="Times New Roman"/>
            <w:sz w:val="24"/>
            <w:szCs w:val="24"/>
            <w:highlight w:val="white"/>
          </w:rPr>
          <w:t>progress in including alternative metrics beyond publications, it still has a long way to go. The differential impacts of the pandemic on HEGs, along with the call to create and retain a diverse and e</w:t>
        </w:r>
      </w:ins>
      <w:ins w:id="705" w:author="Kyra Prats" w:date="2022-04-12T11:48:00Z">
        <w:r w:rsidR="00E82227">
          <w:rPr>
            <w:rFonts w:ascii="Times New Roman" w:eastAsia="Times New Roman" w:hAnsi="Times New Roman" w:cs="Times New Roman"/>
            <w:sz w:val="24"/>
            <w:szCs w:val="24"/>
            <w:highlight w:val="white"/>
          </w:rPr>
          <w:t>quitable faculty is an opportunity to universities to reevaluate and adapt their current metrics.</w:t>
        </w:r>
      </w:ins>
      <w:commentRangeEnd w:id="698"/>
      <w:ins w:id="706" w:author="Kyra Prats" w:date="2022-04-12T11:49:00Z">
        <w:r w:rsidR="00E82227">
          <w:rPr>
            <w:rStyle w:val="CommentReference"/>
          </w:rPr>
          <w:commentReference w:id="698"/>
        </w:r>
      </w:ins>
      <w:commentRangeEnd w:id="699"/>
      <w:r w:rsidR="00EE374B">
        <w:rPr>
          <w:rStyle w:val="CommentReference"/>
        </w:rPr>
        <w:commentReference w:id="699"/>
      </w:r>
    </w:p>
    <w:p w14:paraId="6673B77C" w14:textId="039AD711" w:rsidR="000851FB" w:rsidRDefault="00200568" w:rsidP="003F243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Non-white, non-male, and first-gen faculty are more likely to participate in JEDI activities</w:t>
      </w:r>
      <w:ins w:id="707" w:author="Freya Rowland" w:date="2022-04-05T13:08:00Z">
        <w:r w:rsidR="00E8140D">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(Jimenez et al. 2019)</w:t>
      </w:r>
      <w:r>
        <w:rPr>
          <w:rFonts w:ascii="Times New Roman" w:eastAsia="Times New Roman" w:hAnsi="Times New Roman" w:cs="Times New Roman"/>
          <w:sz w:val="24"/>
          <w:szCs w:val="24"/>
        </w:rPr>
        <w:t>. If trainees engaging in and prioritizing institutional service and JEDI initiative have similar identities, these individuals may have less time to dedicate to writing. That participation in these important initiatives is not equal amongst identities further highlights the lack of equity in the current evaluation process.</w:t>
      </w:r>
    </w:p>
    <w:p w14:paraId="00530491" w14:textId="6A3C46EA" w:rsidR="000851FB" w:rsidRDefault="00200568" w:rsidP="003F243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conclude, committees should evaluate faculty candidates holistically</w:t>
      </w:r>
      <w:ins w:id="708" w:author="Kyra Prats" w:date="2022-03-16T15:44:00Z">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not only </w:t>
      </w:r>
      <w:ins w:id="709" w:author="Kyra Prats" w:date="2022-03-16T15:42:00Z">
        <w:r>
          <w:rPr>
            <w:rFonts w:ascii="Times New Roman" w:eastAsia="Times New Roman" w:hAnsi="Times New Roman" w:cs="Times New Roman"/>
            <w:sz w:val="24"/>
            <w:szCs w:val="24"/>
          </w:rPr>
          <w:t>placing outsized attention on</w:t>
        </w:r>
      </w:ins>
      <w:del w:id="710" w:author="Kyra Prats" w:date="2022-03-16T15:42:00Z">
        <w:r>
          <w:rPr>
            <w:rFonts w:ascii="Times New Roman" w:eastAsia="Times New Roman" w:hAnsi="Times New Roman" w:cs="Times New Roman"/>
            <w:sz w:val="24"/>
            <w:szCs w:val="24"/>
          </w:rPr>
          <w:delText>for</w:delText>
        </w:r>
      </w:del>
      <w:r>
        <w:rPr>
          <w:rFonts w:ascii="Times New Roman" w:eastAsia="Times New Roman" w:hAnsi="Times New Roman" w:cs="Times New Roman"/>
          <w:sz w:val="24"/>
          <w:szCs w:val="24"/>
        </w:rPr>
        <w:t xml:space="preserve"> scientific contributions (e.g., publications stemming from research grants), but also seek well-rounded individuals who will serve as good advisors and community members. Although there have been </w:t>
      </w:r>
      <w:del w:id="711" w:author="Freya Rowland" w:date="2022-03-26T19:57:00Z">
        <w:r>
          <w:rPr>
            <w:rFonts w:ascii="Times New Roman" w:eastAsia="Times New Roman" w:hAnsi="Times New Roman" w:cs="Times New Roman"/>
            <w:sz w:val="24"/>
            <w:szCs w:val="24"/>
          </w:rPr>
          <w:delText xml:space="preserve">small </w:delText>
        </w:r>
      </w:del>
      <w:ins w:id="712" w:author="Freya Rowland" w:date="2022-03-26T19:57:00Z">
        <w:r>
          <w:rPr>
            <w:rFonts w:ascii="Times New Roman" w:eastAsia="Times New Roman" w:hAnsi="Times New Roman" w:cs="Times New Roman"/>
            <w:sz w:val="24"/>
            <w:szCs w:val="24"/>
          </w:rPr>
          <w:t>perturbations</w:t>
        </w:r>
      </w:ins>
      <w:del w:id="713" w:author="Freya Rowland" w:date="2022-03-26T19:57:00Z">
        <w:r>
          <w:rPr>
            <w:rFonts w:ascii="Times New Roman" w:eastAsia="Times New Roman" w:hAnsi="Times New Roman" w:cs="Times New Roman"/>
            <w:sz w:val="24"/>
            <w:szCs w:val="24"/>
          </w:rPr>
          <w:delText>disturbances</w:delText>
        </w:r>
      </w:del>
      <w:r>
        <w:rPr>
          <w:rFonts w:ascii="Times New Roman" w:eastAsia="Times New Roman" w:hAnsi="Times New Roman" w:cs="Times New Roman"/>
          <w:sz w:val="24"/>
          <w:szCs w:val="24"/>
        </w:rPr>
        <w:t xml:space="preserve"> to the academic system calling for change </w:t>
      </w:r>
      <w:r w:rsidR="00893ABD">
        <w:rPr>
          <w:rFonts w:ascii="Times New Roman" w:eastAsia="Times New Roman" w:hAnsi="Times New Roman" w:cs="Times New Roman"/>
          <w:noProof/>
          <w:sz w:val="24"/>
          <w:szCs w:val="24"/>
        </w:rPr>
        <w:t>(Montgomery 2021, Nocco et al. 2021)</w:t>
      </w:r>
      <w:r>
        <w:rPr>
          <w:rFonts w:ascii="Times New Roman" w:eastAsia="Times New Roman" w:hAnsi="Times New Roman" w:cs="Times New Roman"/>
          <w:sz w:val="24"/>
          <w:szCs w:val="24"/>
        </w:rPr>
        <w:t xml:space="preserve"> or support for HEGs</w:t>
      </w:r>
      <w:ins w:id="714" w:author="Freya Rowland" w:date="2022-04-05T13:09:00Z">
        <w:r w:rsidR="00E8140D">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(Maas et al. 2020, Tseng et al. 2020</w:t>
      </w:r>
      <w:ins w:id="715" w:author="Freya Rowland" w:date="2022-04-12T17:06:00Z">
        <w:r w:rsidR="00EE374B">
          <w:rPr>
            <w:rFonts w:ascii="Times New Roman" w:eastAsia="Times New Roman" w:hAnsi="Times New Roman" w:cs="Times New Roman"/>
            <w:sz w:val="24"/>
            <w:szCs w:val="24"/>
          </w:rPr>
          <w:t xml:space="preserve">; </w:t>
        </w:r>
      </w:ins>
      <w:del w:id="716" w:author="Freya Rowland" w:date="2022-04-12T17:06:00Z">
        <w:r w:rsidR="00893ABD" w:rsidDel="00EE374B">
          <w:rPr>
            <w:rFonts w:ascii="Times New Roman" w:eastAsia="Times New Roman" w:hAnsi="Times New Roman" w:cs="Times New Roman"/>
            <w:noProof/>
            <w:sz w:val="24"/>
            <w:szCs w:val="24"/>
          </w:rPr>
          <w:delText>)</w:delText>
        </w:r>
        <w:r w:rsidDel="00EE374B">
          <w:rPr>
            <w:rFonts w:ascii="Times New Roman" w:eastAsia="Times New Roman" w:hAnsi="Times New Roman" w:cs="Times New Roman"/>
            <w:sz w:val="24"/>
            <w:szCs w:val="24"/>
          </w:rPr>
          <w:delText xml:space="preserve"> (</w:delText>
        </w:r>
      </w:del>
      <w:r>
        <w:rPr>
          <w:rFonts w:ascii="Times New Roman" w:eastAsia="Times New Roman" w:hAnsi="Times New Roman" w:cs="Times New Roman"/>
          <w:b/>
          <w:sz w:val="24"/>
          <w:szCs w:val="24"/>
        </w:rPr>
        <w:t>Fig. 1A</w:t>
      </w:r>
      <w:r>
        <w:rPr>
          <w:rFonts w:ascii="Times New Roman" w:eastAsia="Times New Roman" w:hAnsi="Times New Roman" w:cs="Times New Roman"/>
          <w:sz w:val="24"/>
          <w:szCs w:val="24"/>
        </w:rPr>
        <w:t xml:space="preserve">) we urge the ivory tower to use the </w:t>
      </w:r>
      <w:r w:rsidRPr="00E82227">
        <w:rPr>
          <w:rFonts w:ascii="Times New Roman" w:eastAsia="Times New Roman" w:hAnsi="Times New Roman" w:cs="Times New Roman"/>
          <w:sz w:val="24"/>
          <w:szCs w:val="24"/>
        </w:rPr>
        <w:t>pandemic</w:t>
      </w:r>
      <w:ins w:id="717" w:author="Kyra Prats" w:date="2022-03-16T14:23:00Z">
        <w:r w:rsidRPr="00E82227">
          <w:rPr>
            <w:rFonts w:ascii="Times New Roman" w:eastAsia="Times New Roman" w:hAnsi="Times New Roman" w:cs="Times New Roman"/>
            <w:sz w:val="24"/>
            <w:szCs w:val="24"/>
          </w:rPr>
          <w:t xml:space="preserve"> </w:t>
        </w:r>
        <w:del w:id="718" w:author="Freya Rowland" w:date="2022-03-26T19:57:00Z">
          <w:r w:rsidRPr="00E82227">
            <w:rPr>
              <w:rFonts w:ascii="Times New Roman" w:eastAsia="Times New Roman" w:hAnsi="Times New Roman" w:cs="Times New Roman"/>
              <w:sz w:val="24"/>
              <w:szCs w:val="24"/>
            </w:rPr>
            <w:delText xml:space="preserve">shift in </w:delText>
          </w:r>
        </w:del>
      </w:ins>
      <w:del w:id="719" w:author="Freya Rowland" w:date="2022-03-26T19:57:00Z">
        <w:r w:rsidRPr="00E82227">
          <w:rPr>
            <w:rFonts w:ascii="Times New Roman" w:eastAsia="Times New Roman" w:hAnsi="Times New Roman" w:cs="Times New Roman"/>
            <w:sz w:val="24"/>
            <w:szCs w:val="24"/>
          </w:rPr>
          <w:delText xml:space="preserve"> </w:delText>
        </w:r>
      </w:del>
      <w:r w:rsidRPr="00E82227">
        <w:rPr>
          <w:rFonts w:ascii="Times New Roman" w:eastAsia="Times New Roman" w:hAnsi="Times New Roman" w:cs="Times New Roman"/>
          <w:sz w:val="24"/>
          <w:szCs w:val="24"/>
        </w:rPr>
        <w:t>disturbance</w:t>
      </w:r>
      <w:ins w:id="720" w:author="Kyra Prats" w:date="2022-03-16T14:23:00Z">
        <w:r w:rsidRPr="00E82227">
          <w:rPr>
            <w:rFonts w:ascii="Times New Roman" w:eastAsia="Times New Roman" w:hAnsi="Times New Roman" w:cs="Times New Roman"/>
            <w:sz w:val="24"/>
            <w:szCs w:val="24"/>
          </w:rPr>
          <w:t xml:space="preserve"> </w:t>
        </w:r>
      </w:ins>
      <w:del w:id="721" w:author="Kyra Prats" w:date="2022-04-12T11:44:00Z">
        <w:r w:rsidDel="00E82227">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to </w:t>
      </w:r>
      <w:del w:id="722" w:author="Freya Rowland" w:date="2022-04-05T13:10:00Z">
        <w:r w:rsidDel="00E8140D">
          <w:rPr>
            <w:rFonts w:ascii="Times New Roman" w:eastAsia="Times New Roman" w:hAnsi="Times New Roman" w:cs="Times New Roman"/>
            <w:sz w:val="24"/>
            <w:szCs w:val="24"/>
          </w:rPr>
          <w:delText xml:space="preserve">finally </w:delText>
        </w:r>
      </w:del>
      <w:ins w:id="723" w:author="Freya Rowland" w:date="2022-04-05T13:10:00Z">
        <w:r w:rsidR="00E8140D">
          <w:rPr>
            <w:rFonts w:ascii="Times New Roman" w:eastAsia="Times New Roman" w:hAnsi="Times New Roman" w:cs="Times New Roman"/>
            <w:sz w:val="24"/>
            <w:szCs w:val="24"/>
          </w:rPr>
          <w:t xml:space="preserve">permanently </w:t>
        </w:r>
      </w:ins>
      <w:r>
        <w:rPr>
          <w:rFonts w:ascii="Times New Roman" w:eastAsia="Times New Roman" w:hAnsi="Times New Roman" w:cs="Times New Roman"/>
          <w:sz w:val="24"/>
          <w:szCs w:val="24"/>
        </w:rPr>
        <w:t xml:space="preserve">move beyond its overemphasis on publication totals as an almost singular metric of scientific success </w:t>
      </w:r>
      <w:r w:rsidR="00893ABD">
        <w:rPr>
          <w:rFonts w:ascii="Times New Roman" w:eastAsia="Times New Roman" w:hAnsi="Times New Roman" w:cs="Times New Roman"/>
          <w:noProof/>
          <w:sz w:val="24"/>
          <w:szCs w:val="24"/>
        </w:rPr>
        <w:t>(Brischoux and Angelier 2015</w:t>
      </w:r>
      <w:ins w:id="724" w:author="Freya Rowland" w:date="2022-04-12T17:06:00Z">
        <w:r w:rsidR="00EE374B">
          <w:rPr>
            <w:rFonts w:ascii="Times New Roman" w:eastAsia="Times New Roman" w:hAnsi="Times New Roman" w:cs="Times New Roman"/>
            <w:sz w:val="24"/>
            <w:szCs w:val="24"/>
          </w:rPr>
          <w:t xml:space="preserve">; </w:t>
        </w:r>
      </w:ins>
      <w:del w:id="725" w:author="Freya Rowland" w:date="2022-04-12T17:06:00Z">
        <w:r w:rsidR="00893ABD" w:rsidDel="00EE374B">
          <w:rPr>
            <w:rFonts w:ascii="Times New Roman" w:eastAsia="Times New Roman" w:hAnsi="Times New Roman" w:cs="Times New Roman"/>
            <w:noProof/>
            <w:sz w:val="24"/>
            <w:szCs w:val="24"/>
          </w:rPr>
          <w:delText>)</w:delText>
        </w:r>
        <w:r w:rsidDel="00EE374B">
          <w:rPr>
            <w:rFonts w:ascii="Times New Roman" w:eastAsia="Times New Roman" w:hAnsi="Times New Roman" w:cs="Times New Roman"/>
            <w:sz w:val="24"/>
            <w:szCs w:val="24"/>
          </w:rPr>
          <w:delText>(</w:delText>
        </w:r>
      </w:del>
      <w:r>
        <w:rPr>
          <w:rFonts w:ascii="Times New Roman" w:eastAsia="Times New Roman" w:hAnsi="Times New Roman" w:cs="Times New Roman"/>
          <w:b/>
          <w:sz w:val="24"/>
          <w:szCs w:val="24"/>
        </w:rPr>
        <w:t>Fig. 1B</w:t>
      </w:r>
      <w:r>
        <w:rPr>
          <w:rFonts w:ascii="Times New Roman" w:eastAsia="Times New Roman" w:hAnsi="Times New Roman" w:cs="Times New Roman"/>
          <w:sz w:val="24"/>
          <w:szCs w:val="24"/>
        </w:rPr>
        <w:t xml:space="preserve">). We propose moving to a new stable state </w:t>
      </w:r>
      <w:r w:rsidR="005F1117">
        <w:fldChar w:fldCharType="begin"/>
      </w:r>
      <w:r w:rsidR="005F1117">
        <w:instrText xml:space="preserve"> HYPERLINK "https://www.zotero.org/google-docs/?pSr8UD" \h </w:instrText>
      </w:r>
      <w:r w:rsidR="005F1117">
        <w:fldChar w:fldCharType="separate"/>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Beisner</w:t>
      </w:r>
      <w:proofErr w:type="spellEnd"/>
      <w:r>
        <w:rPr>
          <w:rFonts w:ascii="Times New Roman" w:eastAsia="Times New Roman" w:hAnsi="Times New Roman" w:cs="Times New Roman"/>
          <w:sz w:val="24"/>
          <w:szCs w:val="24"/>
        </w:rPr>
        <w:t xml:space="preserve"> et al. 2003)</w:t>
      </w:r>
      <w:r w:rsidR="005F1117">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of comprehensively assessing trainee contributions to the</w:t>
      </w:r>
      <w:ins w:id="726" w:author="Kyra Prats" w:date="2022-03-07T15:28:00Z">
        <w:r>
          <w:rPr>
            <w:rFonts w:ascii="Times New Roman" w:eastAsia="Times New Roman" w:hAnsi="Times New Roman" w:cs="Times New Roman"/>
            <w:sz w:val="24"/>
            <w:szCs w:val="24"/>
          </w:rPr>
          <w:t xml:space="preserve"> academic</w:t>
        </w:r>
      </w:ins>
      <w:r>
        <w:rPr>
          <w:rFonts w:ascii="Times New Roman" w:eastAsia="Times New Roman" w:hAnsi="Times New Roman" w:cs="Times New Roman"/>
          <w:sz w:val="24"/>
          <w:szCs w:val="24"/>
        </w:rPr>
        <w:t xml:space="preserve"> </w:t>
      </w:r>
      <w:del w:id="727" w:author="Kyra Prats" w:date="2022-04-06T17:49:00Z">
        <w:r w:rsidDel="00B92A78">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ecosystem</w:t>
      </w:r>
      <w:ins w:id="728" w:author="Kyra Prats" w:date="2022-04-06T17:49:00Z">
        <w:r w:rsidR="00B92A78">
          <w:rPr>
            <w:rFonts w:ascii="Times New Roman" w:eastAsia="Times New Roman" w:hAnsi="Times New Roman" w:cs="Times New Roman"/>
            <w:sz w:val="24"/>
            <w:szCs w:val="24"/>
          </w:rPr>
          <w:t xml:space="preserve"> </w:t>
        </w:r>
      </w:ins>
      <w:del w:id="729" w:author="Kyra Prats" w:date="2022-04-06T17:49:00Z">
        <w:r w:rsidDel="00B92A78">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by including</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service, teaching, mentorship, and JEDI initiatives (</w:t>
      </w:r>
      <w:r>
        <w:rPr>
          <w:rFonts w:ascii="Times New Roman" w:eastAsia="Times New Roman" w:hAnsi="Times New Roman" w:cs="Times New Roman"/>
          <w:b/>
          <w:sz w:val="24"/>
          <w:szCs w:val="24"/>
        </w:rPr>
        <w:t>Fig. 1D</w:t>
      </w:r>
      <w:r>
        <w:rPr>
          <w:rFonts w:ascii="Times New Roman" w:eastAsia="Times New Roman" w:hAnsi="Times New Roman" w:cs="Times New Roman"/>
          <w:sz w:val="24"/>
          <w:szCs w:val="24"/>
        </w:rPr>
        <w:t xml:space="preserve">). In transitioning to a new stable state, the academic </w:t>
      </w:r>
      <w:del w:id="730" w:author="Kyra Prats" w:date="2022-04-06T17:49:00Z">
        <w:r w:rsidDel="00B92A78">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ecosystem</w:t>
      </w:r>
      <w:del w:id="731" w:author="Kyra Prats" w:date="2022-04-06T17:49:00Z">
        <w:r w:rsidDel="00B92A78">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could become more inclusive, vibrant</w:t>
      </w:r>
      <w:ins w:id="732" w:author="Freya Rowland" w:date="2022-04-05T13:10:00Z">
        <w:r w:rsidR="00893ABD">
          <w:rPr>
            <w:rFonts w:ascii="Times New Roman" w:eastAsia="Times New Roman" w:hAnsi="Times New Roman" w:cs="Times New Roman"/>
            <w:sz w:val="24"/>
            <w:szCs w:val="24"/>
          </w:rPr>
          <w:t xml:space="preserve"> </w:t>
        </w:r>
      </w:ins>
      <w:r w:rsidR="00893ABD">
        <w:rPr>
          <w:rFonts w:ascii="Times New Roman" w:eastAsia="Times New Roman" w:hAnsi="Times New Roman" w:cs="Times New Roman"/>
          <w:noProof/>
          <w:sz w:val="24"/>
          <w:szCs w:val="24"/>
        </w:rPr>
        <w:t>(Hansen et al. 2018)</w:t>
      </w:r>
      <w:r>
        <w:rPr>
          <w:rFonts w:ascii="Times New Roman" w:eastAsia="Times New Roman" w:hAnsi="Times New Roman" w:cs="Times New Roman"/>
          <w:sz w:val="24"/>
          <w:szCs w:val="24"/>
        </w:rPr>
        <w:t>, and resilient to future disturbances</w:t>
      </w:r>
      <w:del w:id="733" w:author="Freya Rowland" w:date="2022-04-12T17:06:00Z">
        <w:r w:rsidDel="00EE374B">
          <w:rPr>
            <w:rFonts w:ascii="Times New Roman" w:eastAsia="Times New Roman" w:hAnsi="Times New Roman" w:cs="Times New Roman"/>
            <w:sz w:val="24"/>
            <w:szCs w:val="24"/>
          </w:rPr>
          <w:delText xml:space="preserve"> and perturbations</w:delText>
        </w:r>
      </w:del>
      <w:r>
        <w:rPr>
          <w:rFonts w:ascii="Times New Roman" w:eastAsia="Times New Roman" w:hAnsi="Times New Roman" w:cs="Times New Roman"/>
          <w:sz w:val="24"/>
          <w:szCs w:val="24"/>
        </w:rPr>
        <w:t>.</w:t>
      </w:r>
    </w:p>
    <w:p w14:paraId="0BE2CD1A" w14:textId="77777777" w:rsidR="000851FB" w:rsidRDefault="000851FB" w:rsidP="003F243D">
      <w:pPr>
        <w:spacing w:line="480" w:lineRule="auto"/>
        <w:ind w:firstLine="720"/>
        <w:rPr>
          <w:rFonts w:ascii="Times New Roman" w:eastAsia="Times New Roman" w:hAnsi="Times New Roman" w:cs="Times New Roman"/>
          <w:sz w:val="24"/>
          <w:szCs w:val="24"/>
        </w:rPr>
      </w:pPr>
    </w:p>
    <w:p w14:paraId="16E3082F" w14:textId="77777777" w:rsidR="000851FB" w:rsidRDefault="00200568" w:rsidP="003F243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1EBDBB99" w14:textId="68608B59" w:rsidR="000851FB" w:rsidRDefault="00200568" w:rsidP="003F24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to the </w:t>
      </w:r>
      <w:del w:id="734" w:author="Freya Rowland" w:date="2022-04-05T13:11:00Z">
        <w:r w:rsidDel="00893ABD">
          <w:rPr>
            <w:rFonts w:ascii="Times New Roman" w:eastAsia="Times New Roman" w:hAnsi="Times New Roman" w:cs="Times New Roman"/>
            <w:sz w:val="24"/>
            <w:szCs w:val="24"/>
          </w:rPr>
          <w:delText xml:space="preserve">342 </w:delText>
        </w:r>
      </w:del>
      <w:r>
        <w:rPr>
          <w:rFonts w:ascii="Times New Roman" w:eastAsia="Times New Roman" w:hAnsi="Times New Roman" w:cs="Times New Roman"/>
          <w:sz w:val="24"/>
          <w:szCs w:val="24"/>
        </w:rPr>
        <w:t xml:space="preserve">trainees that answered our call for survey responses about writing. We would not have any data without you. We also thank the Yale </w:t>
      </w:r>
      <w:proofErr w:type="spellStart"/>
      <w:r>
        <w:rPr>
          <w:rFonts w:ascii="Times New Roman" w:eastAsia="Times New Roman" w:hAnsi="Times New Roman" w:cs="Times New Roman"/>
          <w:sz w:val="24"/>
          <w:szCs w:val="24"/>
        </w:rPr>
        <w:t>StatLab</w:t>
      </w:r>
      <w:proofErr w:type="spellEnd"/>
      <w:r>
        <w:rPr>
          <w:rFonts w:ascii="Times New Roman" w:eastAsia="Times New Roman" w:hAnsi="Times New Roman" w:cs="Times New Roman"/>
          <w:sz w:val="24"/>
          <w:szCs w:val="24"/>
        </w:rPr>
        <w:t xml:space="preserve"> at the Marx Science and Social Science Library for feedback on survey design. J. Monk, N. Harris, S. </w:t>
      </w:r>
      <w:proofErr w:type="spellStart"/>
      <w:r>
        <w:rPr>
          <w:rFonts w:ascii="Times New Roman" w:eastAsia="Times New Roman" w:hAnsi="Times New Roman" w:cs="Times New Roman"/>
          <w:sz w:val="24"/>
          <w:szCs w:val="24"/>
        </w:rPr>
        <w:t>Gámez</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Baik</w:t>
      </w:r>
      <w:proofErr w:type="spellEnd"/>
      <w:r>
        <w:rPr>
          <w:rFonts w:ascii="Times New Roman" w:eastAsia="Times New Roman" w:hAnsi="Times New Roman" w:cs="Times New Roman"/>
          <w:sz w:val="24"/>
          <w:szCs w:val="24"/>
        </w:rPr>
        <w:t xml:space="preserve">, K. McConnell, C. Wilkinson, and M. </w:t>
      </w:r>
      <w:proofErr w:type="spellStart"/>
      <w:r>
        <w:rPr>
          <w:rFonts w:ascii="Times New Roman" w:eastAsia="Times New Roman" w:hAnsi="Times New Roman" w:cs="Times New Roman"/>
          <w:sz w:val="24"/>
          <w:szCs w:val="24"/>
        </w:rPr>
        <w:t>McCary</w:t>
      </w:r>
      <w:proofErr w:type="spellEnd"/>
      <w:r>
        <w:rPr>
          <w:rFonts w:ascii="Times New Roman" w:eastAsia="Times New Roman" w:hAnsi="Times New Roman" w:cs="Times New Roman"/>
          <w:sz w:val="24"/>
          <w:szCs w:val="24"/>
        </w:rPr>
        <w:t xml:space="preserve"> provided helpful feedback on earlier versions of the manuscript. </w:t>
      </w:r>
      <w:ins w:id="735" w:author="Kyra Prats" w:date="2022-03-03T15:39:00Z">
        <w:r>
          <w:rPr>
            <w:rFonts w:ascii="Times New Roman" w:eastAsia="Times New Roman" w:hAnsi="Times New Roman" w:cs="Times New Roman"/>
            <w:sz w:val="24"/>
            <w:szCs w:val="24"/>
          </w:rPr>
          <w:t>Finally, we would like to thank the editor and two anonymous reviewers for their thoughtful feedback on our manuscript.</w:t>
        </w:r>
      </w:ins>
    </w:p>
    <w:p w14:paraId="6FD2A094" w14:textId="77777777" w:rsidR="000851FB" w:rsidRDefault="000851FB" w:rsidP="003F243D">
      <w:pPr>
        <w:spacing w:line="480" w:lineRule="auto"/>
        <w:rPr>
          <w:rFonts w:ascii="Times New Roman" w:eastAsia="Times New Roman" w:hAnsi="Times New Roman" w:cs="Times New Roman"/>
          <w:sz w:val="24"/>
          <w:szCs w:val="24"/>
          <w:highlight w:val="white"/>
        </w:rPr>
      </w:pPr>
    </w:p>
    <w:p w14:paraId="3F3C1705" w14:textId="77777777" w:rsidR="00893ABD" w:rsidRDefault="00893ABD" w:rsidP="003F243D">
      <w:pPr>
        <w:spacing w:line="480" w:lineRule="auto"/>
        <w:rPr>
          <w:ins w:id="736" w:author="Freya Rowland" w:date="2022-04-05T13:11:00Z"/>
          <w:rFonts w:ascii="Times New Roman" w:eastAsia="Times New Roman" w:hAnsi="Times New Roman" w:cs="Times New Roman"/>
          <w:b/>
          <w:sz w:val="24"/>
          <w:szCs w:val="24"/>
          <w:highlight w:val="white"/>
        </w:rPr>
      </w:pPr>
      <w:ins w:id="737" w:author="Freya Rowland" w:date="2022-04-05T13:11:00Z">
        <w:r>
          <w:rPr>
            <w:rFonts w:ascii="Times New Roman" w:eastAsia="Times New Roman" w:hAnsi="Times New Roman" w:cs="Times New Roman"/>
            <w:b/>
            <w:sz w:val="24"/>
            <w:szCs w:val="24"/>
            <w:highlight w:val="white"/>
          </w:rPr>
          <w:br w:type="page"/>
        </w:r>
      </w:ins>
    </w:p>
    <w:p w14:paraId="0D72287D" w14:textId="3CFC0463" w:rsidR="000851FB" w:rsidRDefault="00200568" w:rsidP="003F243D">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FIGURES AND TABLES</w:t>
      </w:r>
    </w:p>
    <w:p w14:paraId="6F87F383" w14:textId="77777777" w:rsidR="000851FB" w:rsidRDefault="00200568" w:rsidP="003F243D">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14:anchorId="449FCEEE" wp14:editId="41D26457">
            <wp:extent cx="5943600" cy="3340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340100"/>
                    </a:xfrm>
                    <a:prstGeom prst="rect">
                      <a:avLst/>
                    </a:prstGeom>
                    <a:ln/>
                  </pic:spPr>
                </pic:pic>
              </a:graphicData>
            </a:graphic>
          </wp:inline>
        </w:drawing>
      </w:r>
    </w:p>
    <w:p w14:paraId="4D95D9F5" w14:textId="528F2D73" w:rsidR="000851FB" w:rsidRDefault="00200568" w:rsidP="003F24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Fig 1</w:t>
      </w:r>
      <w:r>
        <w:rPr>
          <w:rFonts w:ascii="Times New Roman" w:eastAsia="Times New Roman" w:hAnsi="Times New Roman" w:cs="Times New Roman"/>
          <w:sz w:val="24"/>
          <w:szCs w:val="24"/>
        </w:rPr>
        <w:t xml:space="preserve">. Using an ecological framework, the </w:t>
      </w:r>
      <w:r w:rsidRPr="00E82227">
        <w:rPr>
          <w:rFonts w:ascii="Times New Roman" w:eastAsia="Times New Roman" w:hAnsi="Times New Roman" w:cs="Times New Roman"/>
          <w:sz w:val="24"/>
          <w:szCs w:val="24"/>
        </w:rPr>
        <w:t>COVID-19 pandemic is a major disturbance that</w:t>
      </w:r>
      <w:r>
        <w:rPr>
          <w:rFonts w:ascii="Times New Roman" w:eastAsia="Times New Roman" w:hAnsi="Times New Roman" w:cs="Times New Roman"/>
          <w:sz w:val="24"/>
          <w:szCs w:val="24"/>
        </w:rPr>
        <w:t xml:space="preserve"> can push the academic ecosystem to a new, more equitable state. A) The academic ecosystem has experienced small </w:t>
      </w:r>
      <w:del w:id="738" w:author="Kyra Prats" w:date="2022-04-12T11:50:00Z">
        <w:r w:rsidDel="00527A16">
          <w:rPr>
            <w:rFonts w:ascii="Times New Roman" w:eastAsia="Times New Roman" w:hAnsi="Times New Roman" w:cs="Times New Roman"/>
            <w:sz w:val="24"/>
            <w:szCs w:val="24"/>
          </w:rPr>
          <w:delText xml:space="preserve">disturbances </w:delText>
        </w:r>
      </w:del>
      <w:ins w:id="739" w:author="Kyra Prats" w:date="2022-04-12T11:50:00Z">
        <w:r w:rsidR="00527A16">
          <w:rPr>
            <w:rFonts w:ascii="Times New Roman" w:eastAsia="Times New Roman" w:hAnsi="Times New Roman" w:cs="Times New Roman"/>
            <w:sz w:val="24"/>
            <w:szCs w:val="24"/>
          </w:rPr>
          <w:t xml:space="preserve">perturbations </w:t>
        </w:r>
      </w:ins>
      <w:r>
        <w:rPr>
          <w:rFonts w:ascii="Times New Roman" w:eastAsia="Times New Roman" w:hAnsi="Times New Roman" w:cs="Times New Roman"/>
          <w:sz w:val="24"/>
          <w:szCs w:val="24"/>
        </w:rPr>
        <w:t xml:space="preserve">calling for change to the system, such as the need to diversify. B) Within the current state of the academic ecosystem, the main metric of success is publications and grants. C) The disturbance of the COVID-19 pandemic can shift the academic ecosystem to a new, more equitable stable state. D) This new stable state is characterized by equal valuation of the publishing and non-publishing aspects of academia, and individuals are valued holistically. </w:t>
      </w:r>
      <w:ins w:id="740" w:author="Kyra Prats" w:date="2022-03-16T14:26:00Z">
        <w:r>
          <w:rPr>
            <w:rFonts w:ascii="Times New Roman" w:eastAsia="Times New Roman" w:hAnsi="Times New Roman" w:cs="Times New Roman"/>
            <w:sz w:val="24"/>
            <w:szCs w:val="24"/>
          </w:rPr>
          <w:t xml:space="preserve">Value is placed on the process rather than </w:t>
        </w:r>
      </w:ins>
      <w:ins w:id="741" w:author="Freya Rowland" w:date="2022-04-12T17:01:00Z">
        <w:r w:rsidR="00686FD9">
          <w:rPr>
            <w:rFonts w:ascii="Times New Roman" w:eastAsia="Times New Roman" w:hAnsi="Times New Roman" w:cs="Times New Roman"/>
            <w:sz w:val="24"/>
            <w:szCs w:val="24"/>
          </w:rPr>
          <w:t xml:space="preserve">mainly </w:t>
        </w:r>
      </w:ins>
      <w:ins w:id="742" w:author="Kyra Prats" w:date="2022-03-16T14:26:00Z">
        <w:del w:id="743" w:author="Freya Rowland" w:date="2022-04-12T17:01:00Z">
          <w:r w:rsidDel="00686FD9">
            <w:rPr>
              <w:rFonts w:ascii="Times New Roman" w:eastAsia="Times New Roman" w:hAnsi="Times New Roman" w:cs="Times New Roman"/>
              <w:sz w:val="24"/>
              <w:szCs w:val="24"/>
            </w:rPr>
            <w:delText xml:space="preserve">only </w:delText>
          </w:r>
        </w:del>
        <w:r>
          <w:rPr>
            <w:rFonts w:ascii="Times New Roman" w:eastAsia="Times New Roman" w:hAnsi="Times New Roman" w:cs="Times New Roman"/>
            <w:sz w:val="24"/>
            <w:szCs w:val="24"/>
          </w:rPr>
          <w:t>on the number of outputs (i.e., publications, grants, and citations</w:t>
        </w:r>
      </w:ins>
      <w:ins w:id="744" w:author="Freya Rowland" w:date="2022-04-05T13:12:00Z">
        <w:r w:rsidR="00893ABD">
          <w:rPr>
            <w:rFonts w:ascii="Times New Roman" w:eastAsia="Times New Roman" w:hAnsi="Times New Roman" w:cs="Times New Roman"/>
            <w:sz w:val="24"/>
            <w:szCs w:val="24"/>
          </w:rPr>
          <w:t xml:space="preserve">; </w:t>
        </w:r>
      </w:ins>
      <w:ins w:id="745" w:author="Kyra Prats" w:date="2022-03-16T14:26:00Z">
        <w:del w:id="746" w:author="Freya Rowland" w:date="2022-04-05T13:12:00Z">
          <w:r w:rsidDel="00893ABD">
            <w:rPr>
              <w:rFonts w:ascii="Times New Roman" w:eastAsia="Times New Roman" w:hAnsi="Times New Roman" w:cs="Times New Roman"/>
              <w:sz w:val="24"/>
              <w:szCs w:val="24"/>
            </w:rPr>
            <w:delText>) (</w:delText>
          </w:r>
        </w:del>
        <w:r>
          <w:rPr>
            <w:rFonts w:ascii="Times New Roman" w:eastAsia="Times New Roman" w:hAnsi="Times New Roman" w:cs="Times New Roman"/>
            <w:sz w:val="24"/>
            <w:szCs w:val="24"/>
          </w:rPr>
          <w:t>Montgomery 2021)</w:t>
        </w:r>
      </w:ins>
      <w:ins w:id="747" w:author="Kyra Prats" w:date="2022-04-12T11:55:00Z">
        <w:r w:rsidR="00BD54F5">
          <w:rPr>
            <w:rFonts w:ascii="Times New Roman" w:eastAsia="Times New Roman" w:hAnsi="Times New Roman" w:cs="Times New Roman"/>
            <w:sz w:val="24"/>
            <w:szCs w:val="24"/>
          </w:rPr>
          <w:t xml:space="preserve"> </w:t>
        </w:r>
        <w:commentRangeStart w:id="748"/>
        <w:commentRangeStart w:id="749"/>
        <w:r w:rsidR="00BD54F5">
          <w:rPr>
            <w:rFonts w:ascii="Times New Roman" w:eastAsia="Times New Roman" w:hAnsi="Times New Roman" w:cs="Times New Roman"/>
            <w:sz w:val="24"/>
            <w:szCs w:val="24"/>
          </w:rPr>
          <w:t xml:space="preserve">While the characteristics of the new stable state certainly are present in the current academic ecosystem, </w:t>
        </w:r>
      </w:ins>
      <w:ins w:id="750" w:author="Kyra Prats" w:date="2022-04-12T11:56:00Z">
        <w:r w:rsidR="00BD54F5">
          <w:rPr>
            <w:rFonts w:ascii="Times New Roman" w:eastAsia="Times New Roman" w:hAnsi="Times New Roman" w:cs="Times New Roman"/>
            <w:sz w:val="24"/>
            <w:szCs w:val="24"/>
          </w:rPr>
          <w:t xml:space="preserve">in the </w:t>
        </w:r>
        <w:commentRangeStart w:id="751"/>
        <w:r w:rsidR="00BD54F5">
          <w:rPr>
            <w:rFonts w:ascii="Times New Roman" w:eastAsia="Times New Roman" w:hAnsi="Times New Roman" w:cs="Times New Roman"/>
            <w:sz w:val="24"/>
            <w:szCs w:val="24"/>
          </w:rPr>
          <w:t xml:space="preserve">new ecosystem state </w:t>
        </w:r>
      </w:ins>
      <w:ins w:id="752" w:author="Kyra Prats" w:date="2022-04-12T11:55:00Z">
        <w:r w:rsidR="00BD54F5">
          <w:rPr>
            <w:rFonts w:ascii="Times New Roman" w:eastAsia="Times New Roman" w:hAnsi="Times New Roman" w:cs="Times New Roman"/>
            <w:sz w:val="24"/>
            <w:szCs w:val="24"/>
          </w:rPr>
          <w:t xml:space="preserve">they </w:t>
        </w:r>
      </w:ins>
      <w:ins w:id="753" w:author="Freya Rowland" w:date="2022-04-12T17:29:00Z">
        <w:r w:rsidR="00DF551C">
          <w:rPr>
            <w:rFonts w:ascii="Times New Roman" w:eastAsia="Times New Roman" w:hAnsi="Times New Roman" w:cs="Times New Roman"/>
            <w:sz w:val="24"/>
            <w:szCs w:val="24"/>
          </w:rPr>
          <w:t xml:space="preserve">should </w:t>
        </w:r>
      </w:ins>
      <w:ins w:id="754" w:author="Kyra Prats" w:date="2022-04-12T11:55:00Z">
        <w:del w:id="755" w:author="Freya Rowland" w:date="2022-04-12T17:03:00Z">
          <w:r w:rsidR="00BD54F5" w:rsidDel="00686FD9">
            <w:rPr>
              <w:rFonts w:ascii="Times New Roman" w:eastAsia="Times New Roman" w:hAnsi="Times New Roman" w:cs="Times New Roman"/>
              <w:sz w:val="24"/>
              <w:szCs w:val="24"/>
            </w:rPr>
            <w:delText>are valued equa</w:delText>
          </w:r>
        </w:del>
      </w:ins>
      <w:ins w:id="756" w:author="Kyra Prats" w:date="2022-04-12T11:56:00Z">
        <w:del w:id="757" w:author="Freya Rowland" w:date="2022-04-12T17:03:00Z">
          <w:r w:rsidR="00BD54F5" w:rsidDel="00686FD9">
            <w:rPr>
              <w:rFonts w:ascii="Times New Roman" w:eastAsia="Times New Roman" w:hAnsi="Times New Roman" w:cs="Times New Roman"/>
              <w:sz w:val="24"/>
              <w:szCs w:val="24"/>
            </w:rPr>
            <w:delText>lly along with publications and grants</w:delText>
          </w:r>
        </w:del>
      </w:ins>
      <w:commentRangeEnd w:id="751"/>
      <w:del w:id="758" w:author="Freya Rowland" w:date="2022-04-12T17:03:00Z">
        <w:r w:rsidR="00686FD9" w:rsidDel="00686FD9">
          <w:rPr>
            <w:rStyle w:val="CommentReference"/>
          </w:rPr>
          <w:commentReference w:id="751"/>
        </w:r>
      </w:del>
      <w:proofErr w:type="spellStart"/>
      <w:ins w:id="759" w:author="Freya Rowland" w:date="2022-04-12T17:03:00Z">
        <w:r w:rsidR="00686FD9">
          <w:rPr>
            <w:rFonts w:ascii="Times New Roman" w:eastAsia="Times New Roman" w:hAnsi="Times New Roman" w:cs="Times New Roman"/>
            <w:sz w:val="24"/>
            <w:szCs w:val="24"/>
          </w:rPr>
          <w:t>given</w:t>
        </w:r>
        <w:proofErr w:type="spellEnd"/>
        <w:r w:rsidR="00686FD9">
          <w:rPr>
            <w:rFonts w:ascii="Times New Roman" w:eastAsia="Times New Roman" w:hAnsi="Times New Roman" w:cs="Times New Roman"/>
            <w:sz w:val="24"/>
            <w:szCs w:val="24"/>
          </w:rPr>
          <w:t xml:space="preserve"> more weight</w:t>
        </w:r>
      </w:ins>
      <w:ins w:id="760" w:author="Kyra Prats" w:date="2022-03-16T14:26:00Z">
        <w:r>
          <w:rPr>
            <w:rFonts w:ascii="Times New Roman" w:eastAsia="Times New Roman" w:hAnsi="Times New Roman" w:cs="Times New Roman"/>
            <w:sz w:val="24"/>
            <w:szCs w:val="24"/>
          </w:rPr>
          <w:t>.</w:t>
        </w:r>
      </w:ins>
      <w:commentRangeEnd w:id="748"/>
      <w:ins w:id="761" w:author="Kyra Prats" w:date="2022-04-12T11:56:00Z">
        <w:r w:rsidR="00BD54F5">
          <w:rPr>
            <w:rStyle w:val="CommentReference"/>
          </w:rPr>
          <w:commentReference w:id="748"/>
        </w:r>
      </w:ins>
      <w:commentRangeEnd w:id="749"/>
      <w:r w:rsidR="00760E48">
        <w:rPr>
          <w:rStyle w:val="CommentReference"/>
        </w:rPr>
        <w:commentReference w:id="749"/>
      </w:r>
    </w:p>
    <w:p w14:paraId="08D75F1A" w14:textId="77777777" w:rsidR="000851FB" w:rsidRDefault="000851FB" w:rsidP="003F243D">
      <w:pPr>
        <w:spacing w:line="480" w:lineRule="auto"/>
        <w:rPr>
          <w:rFonts w:ascii="Times New Roman" w:eastAsia="Times New Roman" w:hAnsi="Times New Roman" w:cs="Times New Roman"/>
          <w:sz w:val="24"/>
          <w:szCs w:val="24"/>
        </w:rPr>
      </w:pPr>
    </w:p>
    <w:p w14:paraId="49682CC8" w14:textId="77777777" w:rsidR="000851FB" w:rsidRDefault="00200568" w:rsidP="003F243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3F603C51" wp14:editId="69F6B9AD">
            <wp:extent cx="5738813" cy="4501029"/>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l="11538" t="3246" r="23076" b="5696"/>
                    <a:stretch>
                      <a:fillRect/>
                    </a:stretch>
                  </pic:blipFill>
                  <pic:spPr>
                    <a:xfrm>
                      <a:off x="0" y="0"/>
                      <a:ext cx="5738813" cy="4501029"/>
                    </a:xfrm>
                    <a:prstGeom prst="rect">
                      <a:avLst/>
                    </a:prstGeom>
                    <a:ln/>
                  </pic:spPr>
                </pic:pic>
              </a:graphicData>
            </a:graphic>
          </wp:inline>
        </w:drawing>
      </w:r>
    </w:p>
    <w:p w14:paraId="3C8AC14F" w14:textId="06498D7C" w:rsidR="000851FB" w:rsidRDefault="00200568" w:rsidP="003F24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2. </w:t>
      </w:r>
      <w:ins w:id="762" w:author="Kyra Prats" w:date="2022-03-16T14:34:00Z">
        <w:r>
          <w:rPr>
            <w:rFonts w:ascii="Times New Roman" w:eastAsia="Times New Roman" w:hAnsi="Times New Roman" w:cs="Times New Roman"/>
            <w:b/>
            <w:sz w:val="24"/>
            <w:szCs w:val="24"/>
          </w:rPr>
          <w:t xml:space="preserve">The effect of years in training and identity on total publications for A) graduate students (n = 229) and B) postdoctoral scholars (n = 79) leading up to the COVID-19 pandemic. </w:t>
        </w:r>
      </w:ins>
      <w:r>
        <w:rPr>
          <w:rFonts w:ascii="Times New Roman" w:eastAsia="Times New Roman" w:hAnsi="Times New Roman" w:cs="Times New Roman"/>
          <w:sz w:val="24"/>
          <w:szCs w:val="24"/>
        </w:rPr>
        <w:t xml:space="preserve">Multiple regression models suggest </w:t>
      </w:r>
      <w:ins w:id="763" w:author="Kyra Prats" w:date="2022-03-16T14:33:00Z">
        <w:r>
          <w:rPr>
            <w:rFonts w:ascii="Times New Roman" w:eastAsia="Times New Roman" w:hAnsi="Times New Roman" w:cs="Times New Roman"/>
            <w:sz w:val="24"/>
            <w:szCs w:val="24"/>
          </w:rPr>
          <w:t xml:space="preserve">that </w:t>
        </w:r>
      </w:ins>
      <w:r>
        <w:rPr>
          <w:rFonts w:ascii="Times New Roman" w:eastAsia="Times New Roman" w:hAnsi="Times New Roman" w:cs="Times New Roman"/>
          <w:sz w:val="24"/>
          <w:szCs w:val="24"/>
        </w:rPr>
        <w:t xml:space="preserve">identity of graduate students and postdoctoral scholars </w:t>
      </w:r>
      <w:ins w:id="764" w:author="Kyra Prats" w:date="2022-03-16T14:33:00Z">
        <w:r>
          <w:rPr>
            <w:rFonts w:ascii="Times New Roman" w:eastAsia="Times New Roman" w:hAnsi="Times New Roman" w:cs="Times New Roman"/>
            <w:sz w:val="24"/>
            <w:szCs w:val="24"/>
          </w:rPr>
          <w:t>predicts</w:t>
        </w:r>
        <w:del w:id="765" w:author="Freya Rowland" w:date="2022-04-12T16:56:00Z">
          <w:r w:rsidDel="00760E48">
            <w:rPr>
              <w:rFonts w:ascii="Times New Roman" w:eastAsia="Times New Roman" w:hAnsi="Times New Roman" w:cs="Times New Roman"/>
              <w:sz w:val="24"/>
              <w:szCs w:val="24"/>
            </w:rPr>
            <w:delText xml:space="preserve"> </w:delText>
          </w:r>
        </w:del>
      </w:ins>
      <w:del w:id="766" w:author="Kyra Prats" w:date="2022-03-16T14:33:00Z">
        <w:r>
          <w:rPr>
            <w:rFonts w:ascii="Times New Roman" w:eastAsia="Times New Roman" w:hAnsi="Times New Roman" w:cs="Times New Roman"/>
            <w:sz w:val="24"/>
            <w:szCs w:val="24"/>
          </w:rPr>
          <w:delText>influences</w:delText>
        </w:r>
      </w:del>
      <w:r>
        <w:rPr>
          <w:rFonts w:ascii="Times New Roman" w:eastAsia="Times New Roman" w:hAnsi="Times New Roman" w:cs="Times New Roman"/>
          <w:sz w:val="24"/>
          <w:szCs w:val="24"/>
        </w:rPr>
        <w:t xml:space="preserve"> publication totals. </w:t>
      </w:r>
      <w:del w:id="767" w:author="Kyra Prats" w:date="2022-03-16T14:34:00Z">
        <w:r>
          <w:rPr>
            <w:rFonts w:ascii="Times New Roman" w:eastAsia="Times New Roman" w:hAnsi="Times New Roman" w:cs="Times New Roman"/>
            <w:sz w:val="24"/>
            <w:szCs w:val="24"/>
          </w:rPr>
          <w:delText>The effect of years in training and identity on total publications for A) graduate students (n = 229) and B) postdoctoral scholars (n = 79) leading up to the COVID-19 pandemic.</w:delText>
        </w:r>
      </w:del>
      <w:del w:id="768" w:author="Duguid, Marlyse" w:date="2022-04-07T09:27:00Z">
        <w:r w:rsidDel="00C11271">
          <w:rPr>
            <w:rFonts w:ascii="Times New Roman" w:eastAsia="Times New Roman" w:hAnsi="Times New Roman" w:cs="Times New Roman"/>
            <w:sz w:val="24"/>
            <w:szCs w:val="24"/>
          </w:rPr>
          <w:delText xml:space="preserve"> </w:delText>
        </w:r>
      </w:del>
      <w:ins w:id="769" w:author="Freya Rowland" w:date="2022-03-24T22:06:00Z">
        <w:r>
          <w:rPr>
            <w:rFonts w:ascii="Times New Roman" w:eastAsia="Times New Roman" w:hAnsi="Times New Roman" w:cs="Times New Roman"/>
            <w:sz w:val="24"/>
            <w:szCs w:val="24"/>
          </w:rPr>
          <w:t xml:space="preserve">Each point is the median parameter estimate, </w:t>
        </w:r>
      </w:ins>
      <w:del w:id="770" w:author="Freya Rowland" w:date="2022-03-24T22:06:00Z">
        <w:r>
          <w:rPr>
            <w:rFonts w:ascii="Times New Roman" w:eastAsia="Times New Roman" w:hAnsi="Times New Roman" w:cs="Times New Roman"/>
            <w:sz w:val="24"/>
            <w:szCs w:val="24"/>
          </w:rPr>
          <w:delText xml:space="preserve">Points are the posterior medians, </w:delText>
        </w:r>
      </w:del>
      <w:r>
        <w:rPr>
          <w:rFonts w:ascii="Times New Roman" w:eastAsia="Times New Roman" w:hAnsi="Times New Roman" w:cs="Times New Roman"/>
          <w:sz w:val="24"/>
          <w:szCs w:val="24"/>
        </w:rPr>
        <w:t>thick lines are 50% credible intervals (CRIs), and thin lines are 95% CRIs.</w:t>
      </w:r>
      <w:ins w:id="771" w:author="Freya Rowland" w:date="2022-03-24T22:07:00Z">
        <w:del w:id="772" w:author="Duguid, Marlyse" w:date="2022-04-07T09:27:00Z">
          <w:r w:rsidDel="00C11271">
            <w:rPr>
              <w:rFonts w:ascii="Times New Roman" w:eastAsia="Times New Roman" w:hAnsi="Times New Roman" w:cs="Times New Roman"/>
              <w:sz w:val="24"/>
              <w:szCs w:val="24"/>
            </w:rPr>
            <w:delText xml:space="preserve"> </w:delText>
          </w:r>
        </w:del>
      </w:ins>
      <w:r>
        <w:rPr>
          <w:rFonts w:ascii="Times New Roman" w:eastAsia="Times New Roman" w:hAnsi="Times New Roman" w:cs="Times New Roman"/>
          <w:sz w:val="24"/>
          <w:szCs w:val="24"/>
        </w:rPr>
        <w:t xml:space="preserve"> Graduate and postdoc </w:t>
      </w:r>
      <w:proofErr w:type="spellStart"/>
      <w:r>
        <w:rPr>
          <w:rFonts w:ascii="Times New Roman" w:eastAsia="Times New Roman" w:hAnsi="Times New Roman" w:cs="Times New Roman"/>
          <w:sz w:val="24"/>
          <w:szCs w:val="24"/>
        </w:rPr>
        <w:t>yrs</w:t>
      </w:r>
      <w:proofErr w:type="spellEnd"/>
      <w:r>
        <w:rPr>
          <w:rFonts w:ascii="Times New Roman" w:eastAsia="Times New Roman" w:hAnsi="Times New Roman" w:cs="Times New Roman"/>
          <w:sz w:val="24"/>
          <w:szCs w:val="24"/>
        </w:rPr>
        <w:t xml:space="preserve"> indicate the number of years in training</w:t>
      </w:r>
      <w:ins w:id="773" w:author="Freya Rowland" w:date="2022-03-24T22:04:00Z">
        <w:r>
          <w:rPr>
            <w:rFonts w:ascii="Times New Roman" w:eastAsia="Times New Roman" w:hAnsi="Times New Roman" w:cs="Times New Roman"/>
            <w:sz w:val="24"/>
            <w:szCs w:val="24"/>
          </w:rPr>
          <w:t xml:space="preserve"> (as a continuous variable)</w:t>
        </w:r>
      </w:ins>
      <w:r>
        <w:rPr>
          <w:rFonts w:ascii="Times New Roman" w:eastAsia="Times New Roman" w:hAnsi="Times New Roman" w:cs="Times New Roman"/>
          <w:sz w:val="24"/>
          <w:szCs w:val="24"/>
        </w:rPr>
        <w:t>. First gen = first in family to graduate from college</w:t>
      </w:r>
      <w:ins w:id="774" w:author="Freya Rowland" w:date="2022-03-24T22:04:00Z">
        <w:r>
          <w:rPr>
            <w:rFonts w:ascii="Times New Roman" w:eastAsia="Times New Roman" w:hAnsi="Times New Roman" w:cs="Times New Roman"/>
            <w:sz w:val="24"/>
            <w:szCs w:val="24"/>
          </w:rPr>
          <w:t>;</w:t>
        </w:r>
      </w:ins>
      <w:del w:id="775" w:author="Freya Rowland" w:date="2022-03-24T22:04: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d="776" w:author="Freya Rowland" w:date="2022-03-24T22:04:00Z">
        <w:r>
          <w:rPr>
            <w:rFonts w:ascii="Times New Roman" w:eastAsia="Times New Roman" w:hAnsi="Times New Roman" w:cs="Times New Roman"/>
            <w:sz w:val="24"/>
            <w:szCs w:val="24"/>
          </w:rPr>
          <w:t>f</w:t>
        </w:r>
      </w:ins>
      <w:del w:id="777" w:author="Freya Rowland" w:date="2022-03-24T22:04:00Z">
        <w:r>
          <w:rPr>
            <w:rFonts w:ascii="Times New Roman" w:eastAsia="Times New Roman" w:hAnsi="Times New Roman" w:cs="Times New Roman"/>
            <w:sz w:val="24"/>
            <w:szCs w:val="24"/>
          </w:rPr>
          <w:delText>F</w:delText>
        </w:r>
      </w:del>
      <w:r>
        <w:rPr>
          <w:rFonts w:ascii="Times New Roman" w:eastAsia="Times New Roman" w:hAnsi="Times New Roman" w:cs="Times New Roman"/>
          <w:sz w:val="24"/>
          <w:szCs w:val="24"/>
        </w:rPr>
        <w:t>emale = female</w:t>
      </w:r>
      <w:del w:id="778" w:author="Kyra Prats" w:date="2022-04-12T10:53:00Z">
        <w:r w:rsidDel="00E020C2">
          <w:rPr>
            <w:rFonts w:ascii="Times New Roman" w:eastAsia="Times New Roman" w:hAnsi="Times New Roman" w:cs="Times New Roman"/>
            <w:sz w:val="24"/>
            <w:szCs w:val="24"/>
          </w:rPr>
          <w:delText>-identifying</w:delText>
        </w:r>
      </w:del>
      <w:r>
        <w:rPr>
          <w:rFonts w:ascii="Times New Roman" w:eastAsia="Times New Roman" w:hAnsi="Times New Roman" w:cs="Times New Roman"/>
          <w:sz w:val="24"/>
          <w:szCs w:val="24"/>
        </w:rPr>
        <w:t xml:space="preserve"> respondents</w:t>
      </w:r>
      <w:ins w:id="779" w:author="Freya Rowland" w:date="2022-03-24T22:04:00Z">
        <w:r>
          <w:rPr>
            <w:rFonts w:ascii="Times New Roman" w:eastAsia="Times New Roman" w:hAnsi="Times New Roman" w:cs="Times New Roman"/>
            <w:sz w:val="24"/>
            <w:szCs w:val="24"/>
          </w:rPr>
          <w:t>;</w:t>
        </w:r>
      </w:ins>
      <w:del w:id="780" w:author="Freya Rowland" w:date="2022-03-24T22:04: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BIPOC = Black, Indigenous, and/or a person of color</w:t>
      </w:r>
      <w:ins w:id="781" w:author="Freya Rowland" w:date="2022-03-24T22:04:00Z">
        <w:r>
          <w:rPr>
            <w:rFonts w:ascii="Times New Roman" w:eastAsia="Times New Roman" w:hAnsi="Times New Roman" w:cs="Times New Roman"/>
            <w:sz w:val="24"/>
            <w:szCs w:val="24"/>
          </w:rPr>
          <w:t>;</w:t>
        </w:r>
      </w:ins>
      <w:del w:id="782" w:author="Freya Rowland" w:date="2022-03-24T22:04: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d="783" w:author="Freya Rowland" w:date="2022-03-24T22:04:00Z">
        <w:r>
          <w:rPr>
            <w:rFonts w:ascii="Times New Roman" w:eastAsia="Times New Roman" w:hAnsi="Times New Roman" w:cs="Times New Roman"/>
            <w:sz w:val="24"/>
            <w:szCs w:val="24"/>
          </w:rPr>
          <w:t>c</w:t>
        </w:r>
      </w:ins>
      <w:del w:id="784" w:author="Freya Rowland" w:date="2022-03-24T22:04:00Z">
        <w:r>
          <w:rPr>
            <w:rFonts w:ascii="Times New Roman" w:eastAsia="Times New Roman" w:hAnsi="Times New Roman" w:cs="Times New Roman"/>
            <w:sz w:val="24"/>
            <w:szCs w:val="24"/>
          </w:rPr>
          <w:delText>C</w:delText>
        </w:r>
      </w:del>
      <w:r>
        <w:rPr>
          <w:rFonts w:ascii="Times New Roman" w:eastAsia="Times New Roman" w:hAnsi="Times New Roman" w:cs="Times New Roman"/>
          <w:sz w:val="24"/>
          <w:szCs w:val="24"/>
        </w:rPr>
        <w:t>hronic condition = chronic health condition or disability</w:t>
      </w:r>
      <w:ins w:id="785" w:author="Freya Rowland" w:date="2022-03-24T22:04:00Z">
        <w:r>
          <w:rPr>
            <w:rFonts w:ascii="Times New Roman" w:eastAsia="Times New Roman" w:hAnsi="Times New Roman" w:cs="Times New Roman"/>
            <w:sz w:val="24"/>
            <w:szCs w:val="24"/>
          </w:rPr>
          <w:t>; and</w:t>
        </w:r>
      </w:ins>
      <w:del w:id="786" w:author="Freya Rowland" w:date="2022-03-24T22:04: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ESL = respondents with English as a second language</w:t>
      </w:r>
      <w:ins w:id="787" w:author="Freya Rowland" w:date="2022-03-24T22:04:00Z">
        <w:r>
          <w:rPr>
            <w:rFonts w:ascii="Times New Roman" w:eastAsia="Times New Roman" w:hAnsi="Times New Roman" w:cs="Times New Roman"/>
            <w:sz w:val="24"/>
            <w:szCs w:val="24"/>
          </w:rPr>
          <w:t xml:space="preserve"> as categorical </w:t>
        </w:r>
      </w:ins>
      <w:ins w:id="788" w:author="Freya Rowland" w:date="2022-04-05T13:13:00Z">
        <w:r w:rsidR="00893ABD">
          <w:rPr>
            <w:rFonts w:ascii="Times New Roman" w:eastAsia="Times New Roman" w:hAnsi="Times New Roman" w:cs="Times New Roman"/>
            <w:sz w:val="24"/>
            <w:szCs w:val="24"/>
          </w:rPr>
          <w:t>variables</w:t>
        </w:r>
      </w:ins>
      <w:ins w:id="789" w:author="Freya Rowland" w:date="2022-03-24T22:04:00Z">
        <w:r>
          <w:rPr>
            <w:rFonts w:ascii="Times New Roman" w:eastAsia="Times New Roman" w:hAnsi="Times New Roman" w:cs="Times New Roman"/>
            <w:sz w:val="24"/>
            <w:szCs w:val="24"/>
          </w:rPr>
          <w:t xml:space="preserve"> (yes/no).</w:t>
        </w:r>
      </w:ins>
      <w:del w:id="790" w:author="Freya Rowland" w:date="2022-03-24T22:04:00Z">
        <w:r>
          <w:rPr>
            <w:rFonts w:ascii="Times New Roman" w:eastAsia="Times New Roman" w:hAnsi="Times New Roman" w:cs="Times New Roman"/>
            <w:sz w:val="24"/>
            <w:szCs w:val="24"/>
          </w:rPr>
          <w:delText>.</w:delText>
        </w:r>
      </w:del>
    </w:p>
    <w:p w14:paraId="3226C692" w14:textId="77777777" w:rsidR="000851FB" w:rsidRDefault="000851FB" w:rsidP="003F243D">
      <w:pPr>
        <w:spacing w:line="480" w:lineRule="auto"/>
        <w:rPr>
          <w:rFonts w:ascii="Times New Roman" w:eastAsia="Times New Roman" w:hAnsi="Times New Roman" w:cs="Times New Roman"/>
          <w:sz w:val="24"/>
          <w:szCs w:val="24"/>
        </w:rPr>
      </w:pPr>
    </w:p>
    <w:p w14:paraId="149CA4D6" w14:textId="77777777" w:rsidR="000851FB" w:rsidRDefault="00200568" w:rsidP="003F24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93E2247" wp14:editId="1FB5BE02">
            <wp:extent cx="5943600" cy="59436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943600" cy="5943600"/>
                    </a:xfrm>
                    <a:prstGeom prst="rect">
                      <a:avLst/>
                    </a:prstGeom>
                    <a:ln/>
                  </pic:spPr>
                </pic:pic>
              </a:graphicData>
            </a:graphic>
          </wp:inline>
        </w:drawing>
      </w:r>
    </w:p>
    <w:p w14:paraId="586C5864" w14:textId="77777777" w:rsidR="000851FB" w:rsidRDefault="00200568" w:rsidP="003F24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3</w:t>
      </w:r>
      <w:r>
        <w:rPr>
          <w:rFonts w:ascii="Times New Roman" w:eastAsia="Times New Roman" w:hAnsi="Times New Roman" w:cs="Times New Roman"/>
          <w:sz w:val="24"/>
          <w:szCs w:val="24"/>
        </w:rPr>
        <w:t xml:space="preserve">. The impact of the COVID-19 pandemic on trainee writing habits and feelings of productivity and motivation. A) The majority of respondents said that the pandemic has affected their overall writing habits. B) While many respondents reported having more or much more time for writing, C) most respondents reported that they felt less or much less productive during the pandemic. D) Similarly,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respondents reported feeling less or much less motivated.</w:t>
      </w:r>
    </w:p>
    <w:p w14:paraId="4F87EC70" w14:textId="77777777" w:rsidR="000851FB" w:rsidRDefault="00200568" w:rsidP="003F24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A471FC1" wp14:editId="3599FE77">
            <wp:extent cx="5834063" cy="4246854"/>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l="12019" t="3945" r="22596" b="5918"/>
                    <a:stretch>
                      <a:fillRect/>
                    </a:stretch>
                  </pic:blipFill>
                  <pic:spPr>
                    <a:xfrm>
                      <a:off x="0" y="0"/>
                      <a:ext cx="5834063" cy="4246854"/>
                    </a:xfrm>
                    <a:prstGeom prst="rect">
                      <a:avLst/>
                    </a:prstGeom>
                    <a:ln/>
                  </pic:spPr>
                </pic:pic>
              </a:graphicData>
            </a:graphic>
          </wp:inline>
        </w:drawing>
      </w:r>
    </w:p>
    <w:p w14:paraId="2C86650C" w14:textId="2B77F476" w:rsidR="000851FB" w:rsidRDefault="00200568" w:rsidP="003F24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4. </w:t>
      </w:r>
      <w:r>
        <w:rPr>
          <w:rFonts w:ascii="Times New Roman" w:eastAsia="Times New Roman" w:hAnsi="Times New Roman" w:cs="Times New Roman"/>
          <w:sz w:val="24"/>
          <w:szCs w:val="24"/>
        </w:rPr>
        <w:t xml:space="preserve">Binomial multiple regression models suggest identity of graduate students and postdoctoral scholars influenced yes/no responses </w:t>
      </w:r>
      <w:ins w:id="791" w:author="Freya Rowland" w:date="2022-03-24T22:08:00Z">
        <w:r>
          <w:rPr>
            <w:rFonts w:ascii="Times New Roman" w:eastAsia="Times New Roman" w:hAnsi="Times New Roman" w:cs="Times New Roman"/>
            <w:sz w:val="24"/>
            <w:szCs w:val="24"/>
          </w:rPr>
          <w:t>of</w:t>
        </w:r>
      </w:ins>
      <w:del w:id="792" w:author="Freya Rowland" w:date="2022-03-24T22:08:00Z">
        <w:r>
          <w:rPr>
            <w:rFonts w:ascii="Times New Roman" w:eastAsia="Times New Roman" w:hAnsi="Times New Roman" w:cs="Times New Roman"/>
            <w:sz w:val="24"/>
            <w:szCs w:val="24"/>
          </w:rPr>
          <w:delText>among</w:delText>
        </w:r>
      </w:del>
      <w:r>
        <w:rPr>
          <w:rFonts w:ascii="Times New Roman" w:eastAsia="Times New Roman" w:hAnsi="Times New Roman" w:cs="Times New Roman"/>
          <w:sz w:val="24"/>
          <w:szCs w:val="24"/>
        </w:rPr>
        <w:t xml:space="preserve"> A) graduate students (n = 229) and B) postdoctoral scholars (n = 79) to the question “</w:t>
      </w:r>
      <w:r>
        <w:rPr>
          <w:rFonts w:ascii="Times New Roman" w:eastAsia="Times New Roman" w:hAnsi="Times New Roman" w:cs="Times New Roman"/>
          <w:i/>
          <w:sz w:val="24"/>
          <w:szCs w:val="24"/>
        </w:rPr>
        <w:t>Has COVID-19 impacted your writing habits?</w:t>
      </w:r>
      <w:r>
        <w:rPr>
          <w:rFonts w:ascii="Times New Roman" w:eastAsia="Times New Roman" w:hAnsi="Times New Roman" w:cs="Times New Roman"/>
          <w:sz w:val="24"/>
          <w:szCs w:val="24"/>
        </w:rPr>
        <w:t xml:space="preserve">” All estimates are in logit scale for ease of comparison. More positive values indicate a higher probability of answering “yes.” Points are the </w:t>
      </w:r>
      <w:ins w:id="793" w:author="Freya Rowland" w:date="2022-03-24T22:08:00Z">
        <w:r>
          <w:rPr>
            <w:rFonts w:ascii="Times New Roman" w:eastAsia="Times New Roman" w:hAnsi="Times New Roman" w:cs="Times New Roman"/>
            <w:sz w:val="24"/>
            <w:szCs w:val="24"/>
          </w:rPr>
          <w:t>parameter estimate medians</w:t>
        </w:r>
      </w:ins>
      <w:del w:id="794" w:author="Freya Rowland" w:date="2022-03-24T22:08:00Z">
        <w:r>
          <w:rPr>
            <w:rFonts w:ascii="Times New Roman" w:eastAsia="Times New Roman" w:hAnsi="Times New Roman" w:cs="Times New Roman"/>
            <w:sz w:val="24"/>
            <w:szCs w:val="24"/>
          </w:rPr>
          <w:delText>posterior sample medians</w:delText>
        </w:r>
      </w:del>
      <w:r>
        <w:rPr>
          <w:rFonts w:ascii="Times New Roman" w:eastAsia="Times New Roman" w:hAnsi="Times New Roman" w:cs="Times New Roman"/>
          <w:sz w:val="24"/>
          <w:szCs w:val="24"/>
        </w:rPr>
        <w:t xml:space="preserve">, thick lines are 50% credible intervals (CRIs), and thin lines are 95% CRIs. Graduate and postdoc </w:t>
      </w:r>
      <w:proofErr w:type="spellStart"/>
      <w:r>
        <w:rPr>
          <w:rFonts w:ascii="Times New Roman" w:eastAsia="Times New Roman" w:hAnsi="Times New Roman" w:cs="Times New Roman"/>
          <w:sz w:val="24"/>
          <w:szCs w:val="24"/>
        </w:rPr>
        <w:t>yrs</w:t>
      </w:r>
      <w:proofErr w:type="spellEnd"/>
      <w:r>
        <w:rPr>
          <w:rFonts w:ascii="Times New Roman" w:eastAsia="Times New Roman" w:hAnsi="Times New Roman" w:cs="Times New Roman"/>
          <w:sz w:val="24"/>
          <w:szCs w:val="24"/>
        </w:rPr>
        <w:t xml:space="preserve"> indicate the number of years in training</w:t>
      </w:r>
      <w:ins w:id="795" w:author="Freya Rowland" w:date="2022-03-24T22:09:00Z">
        <w:r>
          <w:rPr>
            <w:rFonts w:ascii="Times New Roman" w:eastAsia="Times New Roman" w:hAnsi="Times New Roman" w:cs="Times New Roman"/>
            <w:sz w:val="24"/>
            <w:szCs w:val="24"/>
          </w:rPr>
          <w:t xml:space="preserve"> (as a continuous variable)</w:t>
        </w:r>
      </w:ins>
      <w:r>
        <w:rPr>
          <w:rFonts w:ascii="Times New Roman" w:eastAsia="Times New Roman" w:hAnsi="Times New Roman" w:cs="Times New Roman"/>
          <w:sz w:val="24"/>
          <w:szCs w:val="24"/>
        </w:rPr>
        <w:t>. First gen = first in family to graduate from college</w:t>
      </w:r>
      <w:ins w:id="796" w:author="Freya Rowland" w:date="2022-03-24T22:09:00Z">
        <w:r>
          <w:rPr>
            <w:rFonts w:ascii="Times New Roman" w:eastAsia="Times New Roman" w:hAnsi="Times New Roman" w:cs="Times New Roman"/>
            <w:sz w:val="24"/>
            <w:szCs w:val="24"/>
          </w:rPr>
          <w:t>;</w:t>
        </w:r>
      </w:ins>
      <w:del w:id="797" w:author="Freya Rowland" w:date="2022-03-24T22:09: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d="798" w:author="Freya Rowland" w:date="2022-03-24T22:09:00Z">
        <w:r>
          <w:rPr>
            <w:rFonts w:ascii="Times New Roman" w:eastAsia="Times New Roman" w:hAnsi="Times New Roman" w:cs="Times New Roman"/>
            <w:sz w:val="24"/>
            <w:szCs w:val="24"/>
          </w:rPr>
          <w:t>f</w:t>
        </w:r>
      </w:ins>
      <w:del w:id="799" w:author="Freya Rowland" w:date="2022-03-24T22:09:00Z">
        <w:r>
          <w:rPr>
            <w:rFonts w:ascii="Times New Roman" w:eastAsia="Times New Roman" w:hAnsi="Times New Roman" w:cs="Times New Roman"/>
            <w:sz w:val="24"/>
            <w:szCs w:val="24"/>
          </w:rPr>
          <w:delText>F</w:delText>
        </w:r>
      </w:del>
      <w:r>
        <w:rPr>
          <w:rFonts w:ascii="Times New Roman" w:eastAsia="Times New Roman" w:hAnsi="Times New Roman" w:cs="Times New Roman"/>
          <w:sz w:val="24"/>
          <w:szCs w:val="24"/>
        </w:rPr>
        <w:t>emale = female</w:t>
      </w:r>
      <w:del w:id="800" w:author="Kyra Prats" w:date="2022-04-12T10:53:00Z">
        <w:r w:rsidDel="00E020C2">
          <w:rPr>
            <w:rFonts w:ascii="Times New Roman" w:eastAsia="Times New Roman" w:hAnsi="Times New Roman" w:cs="Times New Roman"/>
            <w:sz w:val="24"/>
            <w:szCs w:val="24"/>
          </w:rPr>
          <w:delText>-identifying</w:delText>
        </w:r>
      </w:del>
      <w:ins w:id="801" w:author="Freya Rowland" w:date="2022-03-24T22:09:00Z">
        <w:r>
          <w:rPr>
            <w:rFonts w:ascii="Times New Roman" w:eastAsia="Times New Roman" w:hAnsi="Times New Roman" w:cs="Times New Roman"/>
            <w:sz w:val="24"/>
            <w:szCs w:val="24"/>
          </w:rPr>
          <w:t>;</w:t>
        </w:r>
      </w:ins>
      <w:del w:id="802" w:author="Freya Rowland" w:date="2022-03-24T22:09:00Z">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BIPOC = Black, Indigenous, and/or a person of color</w:t>
      </w:r>
      <w:ins w:id="803" w:author="Freya Rowland" w:date="2022-03-24T22:09:00Z">
        <w:r>
          <w:rPr>
            <w:rFonts w:ascii="Times New Roman" w:eastAsia="Times New Roman" w:hAnsi="Times New Roman" w:cs="Times New Roman"/>
            <w:sz w:val="24"/>
            <w:szCs w:val="24"/>
          </w:rPr>
          <w:t>;</w:t>
        </w:r>
      </w:ins>
      <w:del w:id="804" w:author="Freya Rowland" w:date="2022-03-24T22:09: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d="805" w:author="Freya Rowland" w:date="2022-03-24T22:09:00Z">
        <w:r>
          <w:rPr>
            <w:rFonts w:ascii="Times New Roman" w:eastAsia="Times New Roman" w:hAnsi="Times New Roman" w:cs="Times New Roman"/>
            <w:sz w:val="24"/>
            <w:szCs w:val="24"/>
          </w:rPr>
          <w:t>c</w:t>
        </w:r>
      </w:ins>
      <w:del w:id="806" w:author="Freya Rowland" w:date="2022-03-24T22:09:00Z">
        <w:r>
          <w:rPr>
            <w:rFonts w:ascii="Times New Roman" w:eastAsia="Times New Roman" w:hAnsi="Times New Roman" w:cs="Times New Roman"/>
            <w:sz w:val="24"/>
            <w:szCs w:val="24"/>
          </w:rPr>
          <w:delText>C</w:delText>
        </w:r>
      </w:del>
      <w:r>
        <w:rPr>
          <w:rFonts w:ascii="Times New Roman" w:eastAsia="Times New Roman" w:hAnsi="Times New Roman" w:cs="Times New Roman"/>
          <w:sz w:val="24"/>
          <w:szCs w:val="24"/>
        </w:rPr>
        <w:t>hronic condition = chronic health condition or disability</w:t>
      </w:r>
      <w:ins w:id="807" w:author="Freya Rowland" w:date="2022-03-24T22:09:00Z">
        <w:r>
          <w:rPr>
            <w:rFonts w:ascii="Times New Roman" w:eastAsia="Times New Roman" w:hAnsi="Times New Roman" w:cs="Times New Roman"/>
            <w:sz w:val="24"/>
            <w:szCs w:val="24"/>
          </w:rPr>
          <w:t>; and</w:t>
        </w:r>
      </w:ins>
      <w:del w:id="808" w:author="Freya Rowland" w:date="2022-03-24T22:09: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ESL = English is the second language of respondents</w:t>
      </w:r>
      <w:ins w:id="809" w:author="Freya Rowland" w:date="2022-03-24T22:09:00Z">
        <w:r>
          <w:rPr>
            <w:rFonts w:ascii="Times New Roman" w:eastAsia="Times New Roman" w:hAnsi="Times New Roman" w:cs="Times New Roman"/>
            <w:sz w:val="24"/>
            <w:szCs w:val="24"/>
          </w:rPr>
          <w:t xml:space="preserve"> coded </w:t>
        </w:r>
      </w:ins>
      <w:ins w:id="810" w:author="Freya Rowland" w:date="2022-04-05T13:13:00Z">
        <w:r w:rsidR="00893ABD">
          <w:rPr>
            <w:rFonts w:ascii="Times New Roman" w:eastAsia="Times New Roman" w:hAnsi="Times New Roman" w:cs="Times New Roman"/>
            <w:sz w:val="24"/>
            <w:szCs w:val="24"/>
          </w:rPr>
          <w:t>categorically</w:t>
        </w:r>
      </w:ins>
      <w:ins w:id="811" w:author="Freya Rowland" w:date="2022-03-24T22:09:00Z">
        <w:r>
          <w:rPr>
            <w:rFonts w:ascii="Times New Roman" w:eastAsia="Times New Roman" w:hAnsi="Times New Roman" w:cs="Times New Roman"/>
            <w:sz w:val="24"/>
            <w:szCs w:val="24"/>
          </w:rPr>
          <w:t xml:space="preserve"> (yes/no).</w:t>
        </w:r>
      </w:ins>
      <w:del w:id="812" w:author="Freya Rowland" w:date="2022-03-24T22:09:00Z">
        <w:r>
          <w:rPr>
            <w:rFonts w:ascii="Times New Roman" w:eastAsia="Times New Roman" w:hAnsi="Times New Roman" w:cs="Times New Roman"/>
            <w:sz w:val="24"/>
            <w:szCs w:val="24"/>
          </w:rPr>
          <w:delText xml:space="preserve">. </w:delText>
        </w:r>
      </w:del>
    </w:p>
    <w:p w14:paraId="3ADF4777" w14:textId="77777777" w:rsidR="000851FB" w:rsidDel="00893ABD" w:rsidRDefault="000851FB" w:rsidP="003F243D">
      <w:pPr>
        <w:spacing w:line="480" w:lineRule="auto"/>
        <w:rPr>
          <w:del w:id="813" w:author="Freya Rowland" w:date="2022-04-05T13:13:00Z"/>
          <w:rFonts w:ascii="Times New Roman" w:eastAsia="Times New Roman" w:hAnsi="Times New Roman" w:cs="Times New Roman"/>
          <w:sz w:val="24"/>
          <w:szCs w:val="24"/>
        </w:rPr>
      </w:pPr>
    </w:p>
    <w:p w14:paraId="22C56C5C" w14:textId="77777777" w:rsidR="000851FB" w:rsidRDefault="00200568" w:rsidP="003F243D">
      <w:pPr>
        <w:spacing w:line="480" w:lineRule="auto"/>
        <w:rPr>
          <w:rFonts w:ascii="Times New Roman" w:eastAsia="Times New Roman" w:hAnsi="Times New Roman" w:cs="Times New Roman"/>
          <w:b/>
          <w:sz w:val="24"/>
          <w:szCs w:val="24"/>
        </w:rPr>
      </w:pPr>
      <w:r>
        <w:br w:type="page"/>
      </w:r>
    </w:p>
    <w:p w14:paraId="0ADACDE2" w14:textId="77777777" w:rsidR="000851FB" w:rsidRDefault="00200568" w:rsidP="003F24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Table 1. </w:t>
      </w:r>
      <w:r>
        <w:rPr>
          <w:rFonts w:ascii="Times New Roman" w:eastAsia="Times New Roman" w:hAnsi="Times New Roman" w:cs="Times New Roman"/>
          <w:sz w:val="24"/>
          <w:szCs w:val="24"/>
        </w:rPr>
        <w:t>In the optional open question “</w:t>
      </w:r>
      <w:r>
        <w:rPr>
          <w:rFonts w:ascii="Times New Roman" w:eastAsia="Times New Roman" w:hAnsi="Times New Roman" w:cs="Times New Roman"/>
          <w:i/>
          <w:sz w:val="24"/>
          <w:szCs w:val="24"/>
        </w:rPr>
        <w:t>Is there anything else you would like to add about your writing experiences?</w:t>
      </w:r>
      <w:r>
        <w:rPr>
          <w:rFonts w:ascii="Times New Roman" w:eastAsia="Times New Roman" w:hAnsi="Times New Roman" w:cs="Times New Roman"/>
          <w:sz w:val="24"/>
          <w:szCs w:val="24"/>
        </w:rPr>
        <w:t>” trainees with ESL were the only ones who responded about how their identity affected publishing. While the model indicated that having ESL was not detrimental to publication output, these stated experiences of trainees with ESL highlighted the challenges.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215"/>
        <w:gridCol w:w="6165"/>
      </w:tblGrid>
      <w:tr w:rsidR="000851FB" w14:paraId="5CF55BCA" w14:textId="77777777">
        <w:tc>
          <w:tcPr>
            <w:tcW w:w="1980" w:type="dxa"/>
            <w:shd w:val="clear" w:color="auto" w:fill="auto"/>
            <w:tcMar>
              <w:top w:w="100" w:type="dxa"/>
              <w:left w:w="100" w:type="dxa"/>
              <w:bottom w:w="100" w:type="dxa"/>
              <w:right w:w="100" w:type="dxa"/>
            </w:tcMar>
          </w:tcPr>
          <w:p w14:paraId="0718FD05" w14:textId="77777777" w:rsidR="000851FB" w:rsidRDefault="00200568" w:rsidP="003F243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Career stage</w:t>
            </w:r>
          </w:p>
        </w:tc>
        <w:tc>
          <w:tcPr>
            <w:tcW w:w="1215" w:type="dxa"/>
            <w:shd w:val="clear" w:color="auto" w:fill="auto"/>
            <w:tcMar>
              <w:top w:w="100" w:type="dxa"/>
              <w:left w:w="100" w:type="dxa"/>
              <w:bottom w:w="100" w:type="dxa"/>
              <w:right w:w="100" w:type="dxa"/>
            </w:tcMar>
          </w:tcPr>
          <w:p w14:paraId="64AF58D8" w14:textId="77777777" w:rsidR="000851FB" w:rsidRDefault="00200568" w:rsidP="003F243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Gender identity</w:t>
            </w:r>
          </w:p>
        </w:tc>
        <w:tc>
          <w:tcPr>
            <w:tcW w:w="6165" w:type="dxa"/>
            <w:shd w:val="clear" w:color="auto" w:fill="auto"/>
            <w:tcMar>
              <w:top w:w="100" w:type="dxa"/>
              <w:left w:w="100" w:type="dxa"/>
              <w:bottom w:w="100" w:type="dxa"/>
              <w:right w:w="100" w:type="dxa"/>
            </w:tcMar>
          </w:tcPr>
          <w:p w14:paraId="35F040DE" w14:textId="77777777" w:rsidR="000851FB" w:rsidRDefault="00200568" w:rsidP="003F243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w:t>
            </w:r>
          </w:p>
        </w:tc>
      </w:tr>
      <w:tr w:rsidR="000851FB" w14:paraId="152C7478" w14:textId="77777777">
        <w:tc>
          <w:tcPr>
            <w:tcW w:w="1980" w:type="dxa"/>
            <w:shd w:val="clear" w:color="auto" w:fill="auto"/>
            <w:tcMar>
              <w:top w:w="100" w:type="dxa"/>
              <w:left w:w="100" w:type="dxa"/>
              <w:bottom w:w="100" w:type="dxa"/>
              <w:right w:w="100" w:type="dxa"/>
            </w:tcMar>
          </w:tcPr>
          <w:p w14:paraId="4BCF37BD" w14:textId="77777777" w:rsidR="000851FB" w:rsidRDefault="00200568" w:rsidP="003F243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graduate student</w:t>
            </w:r>
          </w:p>
        </w:tc>
        <w:tc>
          <w:tcPr>
            <w:tcW w:w="1215" w:type="dxa"/>
            <w:shd w:val="clear" w:color="auto" w:fill="auto"/>
            <w:tcMar>
              <w:top w:w="100" w:type="dxa"/>
              <w:left w:w="100" w:type="dxa"/>
              <w:bottom w:w="100" w:type="dxa"/>
              <w:right w:w="100" w:type="dxa"/>
            </w:tcMar>
          </w:tcPr>
          <w:p w14:paraId="679A21F4" w14:textId="77777777" w:rsidR="000851FB" w:rsidRDefault="00200568" w:rsidP="003F243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male</w:t>
            </w:r>
          </w:p>
        </w:tc>
        <w:tc>
          <w:tcPr>
            <w:tcW w:w="6165" w:type="dxa"/>
            <w:shd w:val="clear" w:color="auto" w:fill="auto"/>
            <w:tcMar>
              <w:top w:w="100" w:type="dxa"/>
              <w:left w:w="100" w:type="dxa"/>
              <w:bottom w:w="100" w:type="dxa"/>
              <w:right w:w="100" w:type="dxa"/>
            </w:tcMar>
          </w:tcPr>
          <w:p w14:paraId="1F1574BF" w14:textId="77777777" w:rsidR="000851FB" w:rsidRDefault="00200568" w:rsidP="003F243D">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proofErr w:type="gramStart"/>
            <w:r>
              <w:rPr>
                <w:rFonts w:ascii="Times New Roman" w:eastAsia="Times New Roman" w:hAnsi="Times New Roman" w:cs="Times New Roman"/>
                <w:i/>
                <w:sz w:val="24"/>
                <w:szCs w:val="24"/>
              </w:rPr>
              <w:t>As a non-native speaker, the hardest part</w:t>
            </w:r>
            <w:proofErr w:type="gramEnd"/>
            <w:r>
              <w:rPr>
                <w:rFonts w:ascii="Times New Roman" w:eastAsia="Times New Roman" w:hAnsi="Times New Roman" w:cs="Times New Roman"/>
                <w:i/>
                <w:sz w:val="24"/>
                <w:szCs w:val="24"/>
              </w:rPr>
              <w:t xml:space="preserve"> is to find the right words to properly communicate. But it is rewarding to see a final product, even if it's just a paragraph.”</w:t>
            </w:r>
          </w:p>
        </w:tc>
      </w:tr>
      <w:tr w:rsidR="000851FB" w14:paraId="7B795850" w14:textId="77777777">
        <w:tc>
          <w:tcPr>
            <w:tcW w:w="1980" w:type="dxa"/>
            <w:shd w:val="clear" w:color="auto" w:fill="auto"/>
            <w:tcMar>
              <w:top w:w="100" w:type="dxa"/>
              <w:left w:w="100" w:type="dxa"/>
              <w:bottom w:w="100" w:type="dxa"/>
              <w:right w:w="100" w:type="dxa"/>
            </w:tcMar>
          </w:tcPr>
          <w:p w14:paraId="657CD218" w14:textId="77777777" w:rsidR="000851FB" w:rsidRDefault="00200568" w:rsidP="003F243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postdoc</w:t>
            </w:r>
          </w:p>
        </w:tc>
        <w:tc>
          <w:tcPr>
            <w:tcW w:w="1215" w:type="dxa"/>
            <w:shd w:val="clear" w:color="auto" w:fill="auto"/>
            <w:tcMar>
              <w:top w:w="100" w:type="dxa"/>
              <w:left w:w="100" w:type="dxa"/>
              <w:bottom w:w="100" w:type="dxa"/>
              <w:right w:w="100" w:type="dxa"/>
            </w:tcMar>
          </w:tcPr>
          <w:p w14:paraId="0094CCE5" w14:textId="77777777" w:rsidR="000851FB" w:rsidRDefault="00200568" w:rsidP="003F243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male</w:t>
            </w:r>
          </w:p>
        </w:tc>
        <w:tc>
          <w:tcPr>
            <w:tcW w:w="6165" w:type="dxa"/>
            <w:shd w:val="clear" w:color="auto" w:fill="auto"/>
            <w:tcMar>
              <w:top w:w="100" w:type="dxa"/>
              <w:left w:w="100" w:type="dxa"/>
              <w:bottom w:w="100" w:type="dxa"/>
              <w:right w:w="100" w:type="dxa"/>
            </w:tcMar>
          </w:tcPr>
          <w:p w14:paraId="67852F6D" w14:textId="77777777" w:rsidR="000851FB" w:rsidRDefault="00200568" w:rsidP="003F243D">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“English writing obligation is unfair”</w:t>
            </w:r>
          </w:p>
        </w:tc>
      </w:tr>
      <w:tr w:rsidR="000851FB" w14:paraId="34697CAB" w14:textId="77777777">
        <w:tc>
          <w:tcPr>
            <w:tcW w:w="1980" w:type="dxa"/>
            <w:shd w:val="clear" w:color="auto" w:fill="auto"/>
            <w:tcMar>
              <w:top w:w="100" w:type="dxa"/>
              <w:left w:w="100" w:type="dxa"/>
              <w:bottom w:w="100" w:type="dxa"/>
              <w:right w:w="100" w:type="dxa"/>
            </w:tcMar>
          </w:tcPr>
          <w:p w14:paraId="793DFA0F" w14:textId="77777777" w:rsidR="000851FB" w:rsidRDefault="00200568" w:rsidP="003F243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graduate student</w:t>
            </w:r>
          </w:p>
        </w:tc>
        <w:tc>
          <w:tcPr>
            <w:tcW w:w="1215" w:type="dxa"/>
            <w:shd w:val="clear" w:color="auto" w:fill="auto"/>
            <w:tcMar>
              <w:top w:w="100" w:type="dxa"/>
              <w:left w:w="100" w:type="dxa"/>
              <w:bottom w:w="100" w:type="dxa"/>
              <w:right w:w="100" w:type="dxa"/>
            </w:tcMar>
          </w:tcPr>
          <w:p w14:paraId="59AEFB2C" w14:textId="77777777" w:rsidR="000851FB" w:rsidRDefault="00200568" w:rsidP="003F243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female</w:t>
            </w:r>
          </w:p>
        </w:tc>
        <w:tc>
          <w:tcPr>
            <w:tcW w:w="6165" w:type="dxa"/>
            <w:shd w:val="clear" w:color="auto" w:fill="auto"/>
            <w:tcMar>
              <w:top w:w="100" w:type="dxa"/>
              <w:left w:w="100" w:type="dxa"/>
              <w:bottom w:w="100" w:type="dxa"/>
              <w:right w:w="100" w:type="dxa"/>
            </w:tcMar>
          </w:tcPr>
          <w:p w14:paraId="28E6AC37" w14:textId="77777777" w:rsidR="000851FB" w:rsidRDefault="00200568" w:rsidP="003F243D">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“[It is] especially hard being a non-native English speaker. Many mental roadblocks and perfectionism make it nearly impossible to be motivated to write. Also, I don't get positive feedback often enough, which makes me feel like I'm not writing well enough and not capable of science.”</w:t>
            </w:r>
          </w:p>
        </w:tc>
      </w:tr>
      <w:tr w:rsidR="000851FB" w14:paraId="781B861F" w14:textId="77777777">
        <w:tc>
          <w:tcPr>
            <w:tcW w:w="1980" w:type="dxa"/>
            <w:shd w:val="clear" w:color="auto" w:fill="auto"/>
            <w:tcMar>
              <w:top w:w="100" w:type="dxa"/>
              <w:left w:w="100" w:type="dxa"/>
              <w:bottom w:w="100" w:type="dxa"/>
              <w:right w:w="100" w:type="dxa"/>
            </w:tcMar>
          </w:tcPr>
          <w:p w14:paraId="4DE078EC" w14:textId="77777777" w:rsidR="000851FB" w:rsidRDefault="00200568" w:rsidP="003F243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postdoc</w:t>
            </w:r>
          </w:p>
        </w:tc>
        <w:tc>
          <w:tcPr>
            <w:tcW w:w="1215" w:type="dxa"/>
            <w:shd w:val="clear" w:color="auto" w:fill="auto"/>
            <w:tcMar>
              <w:top w:w="100" w:type="dxa"/>
              <w:left w:w="100" w:type="dxa"/>
              <w:bottom w:w="100" w:type="dxa"/>
              <w:right w:w="100" w:type="dxa"/>
            </w:tcMar>
          </w:tcPr>
          <w:p w14:paraId="378BD68B" w14:textId="77777777" w:rsidR="000851FB" w:rsidRDefault="00200568" w:rsidP="003F243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male</w:t>
            </w:r>
          </w:p>
        </w:tc>
        <w:tc>
          <w:tcPr>
            <w:tcW w:w="6165" w:type="dxa"/>
            <w:shd w:val="clear" w:color="auto" w:fill="auto"/>
            <w:tcMar>
              <w:top w:w="100" w:type="dxa"/>
              <w:left w:w="100" w:type="dxa"/>
              <w:bottom w:w="100" w:type="dxa"/>
              <w:right w:w="100" w:type="dxa"/>
            </w:tcMar>
          </w:tcPr>
          <w:p w14:paraId="0AB2600D" w14:textId="77777777" w:rsidR="000851FB" w:rsidRDefault="00200568" w:rsidP="003F243D">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“Many </w:t>
            </w:r>
            <w:proofErr w:type="gramStart"/>
            <w:r>
              <w:rPr>
                <w:rFonts w:ascii="Times New Roman" w:eastAsia="Times New Roman" w:hAnsi="Times New Roman" w:cs="Times New Roman"/>
                <w:i/>
                <w:sz w:val="24"/>
                <w:szCs w:val="24"/>
              </w:rPr>
              <w:t>times</w:t>
            </w:r>
            <w:proofErr w:type="gramEnd"/>
            <w:r>
              <w:rPr>
                <w:rFonts w:ascii="Times New Roman" w:eastAsia="Times New Roman" w:hAnsi="Times New Roman" w:cs="Times New Roman"/>
                <w:i/>
                <w:sz w:val="24"/>
                <w:szCs w:val="24"/>
              </w:rPr>
              <w:t xml:space="preserve"> I don't know how to express what's in my mind in English. [I spend] a lot of time to find appropriate words for what I want to say.”</w:t>
            </w:r>
          </w:p>
        </w:tc>
      </w:tr>
      <w:tr w:rsidR="000851FB" w14:paraId="5150F5DB" w14:textId="77777777">
        <w:tc>
          <w:tcPr>
            <w:tcW w:w="1980" w:type="dxa"/>
            <w:shd w:val="clear" w:color="auto" w:fill="auto"/>
            <w:tcMar>
              <w:top w:w="100" w:type="dxa"/>
              <w:left w:w="100" w:type="dxa"/>
              <w:bottom w:w="100" w:type="dxa"/>
              <w:right w:w="100" w:type="dxa"/>
            </w:tcMar>
          </w:tcPr>
          <w:p w14:paraId="52F54454" w14:textId="77777777" w:rsidR="000851FB" w:rsidRDefault="00200568" w:rsidP="003F243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graduate student</w:t>
            </w:r>
          </w:p>
        </w:tc>
        <w:tc>
          <w:tcPr>
            <w:tcW w:w="1215" w:type="dxa"/>
            <w:shd w:val="clear" w:color="auto" w:fill="auto"/>
            <w:tcMar>
              <w:top w:w="100" w:type="dxa"/>
              <w:left w:w="100" w:type="dxa"/>
              <w:bottom w:w="100" w:type="dxa"/>
              <w:right w:w="100" w:type="dxa"/>
            </w:tcMar>
          </w:tcPr>
          <w:p w14:paraId="264B281A" w14:textId="77777777" w:rsidR="000851FB" w:rsidRDefault="00200568" w:rsidP="003F243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female</w:t>
            </w:r>
          </w:p>
        </w:tc>
        <w:tc>
          <w:tcPr>
            <w:tcW w:w="6165" w:type="dxa"/>
            <w:shd w:val="clear" w:color="auto" w:fill="auto"/>
            <w:tcMar>
              <w:top w:w="100" w:type="dxa"/>
              <w:left w:w="100" w:type="dxa"/>
              <w:bottom w:w="100" w:type="dxa"/>
              <w:right w:w="100" w:type="dxa"/>
            </w:tcMar>
          </w:tcPr>
          <w:p w14:paraId="2C4E4244" w14:textId="77777777" w:rsidR="000851FB" w:rsidRDefault="00200568" w:rsidP="003F243D">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“The most difficult part for me has been training my brain to think in English. My first language is </w:t>
            </w:r>
            <w:proofErr w:type="gramStart"/>
            <w:r>
              <w:rPr>
                <w:rFonts w:ascii="Times New Roman" w:eastAsia="Times New Roman" w:hAnsi="Times New Roman" w:cs="Times New Roman"/>
                <w:i/>
                <w:sz w:val="24"/>
                <w:szCs w:val="24"/>
              </w:rPr>
              <w:t>Spanish</w:t>
            </w:r>
            <w:proofErr w:type="gramEnd"/>
            <w:r>
              <w:rPr>
                <w:rFonts w:ascii="Times New Roman" w:eastAsia="Times New Roman" w:hAnsi="Times New Roman" w:cs="Times New Roman"/>
                <w:i/>
                <w:sz w:val="24"/>
                <w:szCs w:val="24"/>
              </w:rPr>
              <w:t xml:space="preserve"> and I learned English …[at] 23 years old, so always I need a native speaker to check my docs. The [lack of] language diversity in science obligates people to think, write, and speak in English, which makes it difficult ...” </w:t>
            </w:r>
          </w:p>
        </w:tc>
      </w:tr>
      <w:tr w:rsidR="000851FB" w14:paraId="68080CDA" w14:textId="77777777">
        <w:tc>
          <w:tcPr>
            <w:tcW w:w="1980" w:type="dxa"/>
            <w:shd w:val="clear" w:color="auto" w:fill="auto"/>
            <w:tcMar>
              <w:top w:w="100" w:type="dxa"/>
              <w:left w:w="100" w:type="dxa"/>
              <w:bottom w:w="100" w:type="dxa"/>
              <w:right w:w="100" w:type="dxa"/>
            </w:tcMar>
          </w:tcPr>
          <w:p w14:paraId="29F4B384" w14:textId="77777777" w:rsidR="000851FB" w:rsidRDefault="00200568" w:rsidP="003F243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postdoc</w:t>
            </w:r>
          </w:p>
        </w:tc>
        <w:tc>
          <w:tcPr>
            <w:tcW w:w="1215" w:type="dxa"/>
            <w:shd w:val="clear" w:color="auto" w:fill="auto"/>
            <w:tcMar>
              <w:top w:w="100" w:type="dxa"/>
              <w:left w:w="100" w:type="dxa"/>
              <w:bottom w:w="100" w:type="dxa"/>
              <w:right w:w="100" w:type="dxa"/>
            </w:tcMar>
          </w:tcPr>
          <w:p w14:paraId="2B97AA71" w14:textId="77777777" w:rsidR="000851FB" w:rsidRDefault="00200568" w:rsidP="003F243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given</w:t>
            </w:r>
          </w:p>
        </w:tc>
        <w:tc>
          <w:tcPr>
            <w:tcW w:w="6165" w:type="dxa"/>
            <w:shd w:val="clear" w:color="auto" w:fill="auto"/>
            <w:tcMar>
              <w:top w:w="100" w:type="dxa"/>
              <w:left w:w="100" w:type="dxa"/>
              <w:bottom w:w="100" w:type="dxa"/>
              <w:right w:w="100" w:type="dxa"/>
            </w:tcMar>
          </w:tcPr>
          <w:p w14:paraId="74728292" w14:textId="77777777" w:rsidR="000851FB" w:rsidRDefault="00200568" w:rsidP="003F243D">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 lot of people have issues due to [having ESL] and it should be taken more into account in Academia.”</w:t>
            </w:r>
          </w:p>
        </w:tc>
      </w:tr>
      <w:tr w:rsidR="000851FB" w14:paraId="335347AC" w14:textId="77777777">
        <w:tc>
          <w:tcPr>
            <w:tcW w:w="1980" w:type="dxa"/>
            <w:shd w:val="clear" w:color="auto" w:fill="auto"/>
            <w:tcMar>
              <w:top w:w="100" w:type="dxa"/>
              <w:left w:w="100" w:type="dxa"/>
              <w:bottom w:w="100" w:type="dxa"/>
              <w:right w:w="100" w:type="dxa"/>
            </w:tcMar>
          </w:tcPr>
          <w:p w14:paraId="17E2041B" w14:textId="77777777" w:rsidR="000851FB" w:rsidRDefault="00200568" w:rsidP="003F243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graduate student</w:t>
            </w:r>
          </w:p>
        </w:tc>
        <w:tc>
          <w:tcPr>
            <w:tcW w:w="1215" w:type="dxa"/>
            <w:shd w:val="clear" w:color="auto" w:fill="auto"/>
            <w:tcMar>
              <w:top w:w="100" w:type="dxa"/>
              <w:left w:w="100" w:type="dxa"/>
              <w:bottom w:w="100" w:type="dxa"/>
              <w:right w:w="100" w:type="dxa"/>
            </w:tcMar>
          </w:tcPr>
          <w:p w14:paraId="54C42B6A" w14:textId="77777777" w:rsidR="000851FB" w:rsidRDefault="00200568" w:rsidP="003F243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female</w:t>
            </w:r>
          </w:p>
        </w:tc>
        <w:tc>
          <w:tcPr>
            <w:tcW w:w="6165" w:type="dxa"/>
            <w:shd w:val="clear" w:color="auto" w:fill="auto"/>
            <w:tcMar>
              <w:top w:w="100" w:type="dxa"/>
              <w:left w:w="100" w:type="dxa"/>
              <w:bottom w:w="100" w:type="dxa"/>
              <w:right w:w="100" w:type="dxa"/>
            </w:tcMar>
          </w:tcPr>
          <w:p w14:paraId="04C276C6" w14:textId="77777777" w:rsidR="000851FB" w:rsidRDefault="00200568" w:rsidP="003F243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I have found writing challenging, especially because English is my second language…”</w:t>
            </w:r>
          </w:p>
        </w:tc>
      </w:tr>
    </w:tbl>
    <w:p w14:paraId="1CF15EBD" w14:textId="77777777" w:rsidR="000851FB" w:rsidDel="00893ABD" w:rsidRDefault="000851FB" w:rsidP="003F243D">
      <w:pPr>
        <w:spacing w:line="480" w:lineRule="auto"/>
        <w:rPr>
          <w:del w:id="814" w:author="Freya Rowland" w:date="2022-04-05T13:13:00Z"/>
          <w:rFonts w:ascii="Times New Roman" w:eastAsia="Times New Roman" w:hAnsi="Times New Roman" w:cs="Times New Roman"/>
          <w:sz w:val="24"/>
          <w:szCs w:val="24"/>
        </w:rPr>
      </w:pPr>
    </w:p>
    <w:p w14:paraId="72CC368C" w14:textId="77777777" w:rsidR="000851FB" w:rsidDel="00893ABD" w:rsidRDefault="000851FB" w:rsidP="003F243D">
      <w:pPr>
        <w:spacing w:line="480" w:lineRule="auto"/>
        <w:rPr>
          <w:del w:id="815" w:author="Freya Rowland" w:date="2022-04-05T13:13:00Z"/>
          <w:rFonts w:ascii="Times New Roman" w:eastAsia="Times New Roman" w:hAnsi="Times New Roman" w:cs="Times New Roman"/>
          <w:i/>
          <w:sz w:val="24"/>
          <w:szCs w:val="24"/>
        </w:rPr>
      </w:pPr>
    </w:p>
    <w:p w14:paraId="1F559A6A" w14:textId="77777777" w:rsidR="000851FB" w:rsidDel="00893ABD" w:rsidRDefault="000851FB" w:rsidP="003F243D">
      <w:pPr>
        <w:spacing w:line="480" w:lineRule="auto"/>
        <w:rPr>
          <w:del w:id="816" w:author="Freya Rowland" w:date="2022-04-05T13:13:00Z"/>
          <w:rFonts w:ascii="Times New Roman" w:eastAsia="Times New Roman" w:hAnsi="Times New Roman" w:cs="Times New Roman"/>
          <w:b/>
          <w:sz w:val="24"/>
          <w:szCs w:val="24"/>
        </w:rPr>
      </w:pPr>
    </w:p>
    <w:p w14:paraId="081820C1" w14:textId="77777777" w:rsidR="00893ABD" w:rsidRDefault="00893ABD" w:rsidP="003F243D">
      <w:pPr>
        <w:spacing w:line="480" w:lineRule="auto"/>
        <w:rPr>
          <w:ins w:id="817" w:author="Freya Rowland" w:date="2022-04-05T13:13:00Z"/>
          <w:rFonts w:ascii="Times New Roman" w:eastAsia="Times New Roman" w:hAnsi="Times New Roman" w:cs="Times New Roman"/>
          <w:b/>
          <w:sz w:val="24"/>
          <w:szCs w:val="24"/>
        </w:rPr>
      </w:pPr>
      <w:ins w:id="818" w:author="Freya Rowland" w:date="2022-04-05T13:13:00Z">
        <w:r>
          <w:rPr>
            <w:rFonts w:ascii="Times New Roman" w:eastAsia="Times New Roman" w:hAnsi="Times New Roman" w:cs="Times New Roman"/>
            <w:b/>
            <w:sz w:val="24"/>
            <w:szCs w:val="24"/>
          </w:rPr>
          <w:br w:type="page"/>
        </w:r>
      </w:ins>
    </w:p>
    <w:p w14:paraId="32118A3C" w14:textId="4486F2A9" w:rsidR="000851FB" w:rsidRDefault="00200568" w:rsidP="003F243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Box 1. Terminology </w:t>
      </w:r>
    </w:p>
    <w:p w14:paraId="65F0DC56" w14:textId="7EAD2635" w:rsidR="000851FB" w:rsidRDefault="00200568" w:rsidP="003F24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strived to be as inclusive as possible throughout the process of creating and distributing our survey, as well as through our choice of language</w:t>
      </w:r>
      <w:del w:id="819" w:author="Yara Alshwairikh" w:date="2022-02-17T19:31:00Z">
        <w:r>
          <w:rPr>
            <w:rFonts w:ascii="Times New Roman" w:eastAsia="Times New Roman" w:hAnsi="Times New Roman" w:cs="Times New Roman"/>
            <w:sz w:val="24"/>
            <w:szCs w:val="24"/>
          </w:rPr>
          <w:delText>, while trying to maintain statistical power</w:delText>
        </w:r>
      </w:del>
      <w:r>
        <w:rPr>
          <w:rFonts w:ascii="Times New Roman" w:eastAsia="Times New Roman" w:hAnsi="Times New Roman" w:cs="Times New Roman"/>
          <w:sz w:val="24"/>
          <w:szCs w:val="24"/>
        </w:rPr>
        <w:t xml:space="preserve">. </w:t>
      </w:r>
      <w:del w:id="820" w:author="Duguid, Marlyse" w:date="2022-04-07T09:38:00Z">
        <w:r w:rsidDel="00C17FE2">
          <w:rPr>
            <w:rFonts w:ascii="Times New Roman" w:eastAsia="Times New Roman" w:hAnsi="Times New Roman" w:cs="Times New Roman"/>
            <w:sz w:val="24"/>
            <w:szCs w:val="24"/>
          </w:rPr>
          <w:delText xml:space="preserve">Prior to finalizing our survey, we solicited feedback </w:delText>
        </w:r>
      </w:del>
      <w:ins w:id="821" w:author="Yara Alshwairikh" w:date="2022-02-17T19:31:00Z">
        <w:del w:id="822" w:author="Duguid, Marlyse" w:date="2022-04-07T09:38:00Z">
          <w:r w:rsidDel="00C17FE2">
            <w:rPr>
              <w:rFonts w:ascii="Times New Roman" w:eastAsia="Times New Roman" w:hAnsi="Times New Roman" w:cs="Times New Roman"/>
              <w:sz w:val="24"/>
              <w:szCs w:val="24"/>
            </w:rPr>
            <w:delText xml:space="preserve">from colleagues </w:delText>
          </w:r>
        </w:del>
      </w:ins>
      <w:del w:id="823" w:author="Duguid, Marlyse" w:date="2022-04-07T09:38:00Z">
        <w:r w:rsidDel="00C17FE2">
          <w:rPr>
            <w:rFonts w:ascii="Times New Roman" w:eastAsia="Times New Roman" w:hAnsi="Times New Roman" w:cs="Times New Roman"/>
            <w:sz w:val="24"/>
            <w:szCs w:val="24"/>
          </w:rPr>
          <w:delText xml:space="preserve">on the best language to use for certain questions that pertained to identity. </w:delText>
        </w:r>
      </w:del>
      <w:r>
        <w:rPr>
          <w:rFonts w:ascii="Times New Roman" w:eastAsia="Times New Roman" w:hAnsi="Times New Roman" w:cs="Times New Roman"/>
          <w:sz w:val="24"/>
          <w:szCs w:val="24"/>
        </w:rPr>
        <w:t xml:space="preserve">When discussing </w:t>
      </w:r>
      <w:r>
        <w:rPr>
          <w:rFonts w:ascii="Times New Roman" w:eastAsia="Times New Roman" w:hAnsi="Times New Roman" w:cs="Times New Roman"/>
          <w:b/>
          <w:sz w:val="24"/>
          <w:szCs w:val="24"/>
        </w:rPr>
        <w:t>identity</w:t>
      </w:r>
      <w:r>
        <w:rPr>
          <w:rFonts w:ascii="Times New Roman" w:eastAsia="Times New Roman" w:hAnsi="Times New Roman" w:cs="Times New Roman"/>
          <w:sz w:val="24"/>
          <w:szCs w:val="24"/>
        </w:rPr>
        <w:t xml:space="preserve"> as a whole, we used the American Psychological Association </w:t>
      </w:r>
      <w:r w:rsidR="005F1117">
        <w:fldChar w:fldCharType="begin"/>
      </w:r>
      <w:r w:rsidR="005F1117">
        <w:instrText xml:space="preserve"> HYPERLINK "https://www.zotero.org/google-docs/?MFxSP3" \h </w:instrText>
      </w:r>
      <w:r w:rsidR="005F1117">
        <w:fldChar w:fldCharType="separate"/>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VandenBos</w:t>
      </w:r>
      <w:proofErr w:type="spellEnd"/>
      <w:r>
        <w:rPr>
          <w:rFonts w:ascii="Times New Roman" w:eastAsia="Times New Roman" w:hAnsi="Times New Roman" w:cs="Times New Roman"/>
          <w:sz w:val="24"/>
          <w:szCs w:val="24"/>
        </w:rPr>
        <w:t xml:space="preserve"> 2007)</w:t>
      </w:r>
      <w:r w:rsidR="005F1117">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definition as “an individual’s sense of self defined by (a) a set of physical, psychological, and interpersonal characteristics that is not wholly shared with any other person and (b) a range of affiliations (e.g., ethnicity) and social roles.” Here we describe the identity terminology that we chose to use in our survey and writing. To remain consistent, we use these terms throughout our writing. </w:t>
      </w:r>
    </w:p>
    <w:p w14:paraId="6441C674" w14:textId="77777777" w:rsidR="000851FB" w:rsidRDefault="000851FB" w:rsidP="003F243D">
      <w:pPr>
        <w:spacing w:line="480" w:lineRule="auto"/>
        <w:rPr>
          <w:rFonts w:ascii="Times New Roman" w:eastAsia="Times New Roman" w:hAnsi="Times New Roman" w:cs="Times New Roman"/>
          <w:sz w:val="24"/>
          <w:szCs w:val="24"/>
        </w:rPr>
      </w:pPr>
    </w:p>
    <w:p w14:paraId="4A67299B" w14:textId="77777777" w:rsidR="000851FB" w:rsidRDefault="00200568" w:rsidP="003F24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asked survey respondents to self-identify their gender as “</w:t>
      </w:r>
      <w:r>
        <w:rPr>
          <w:rFonts w:ascii="Times New Roman" w:eastAsia="Times New Roman" w:hAnsi="Times New Roman" w:cs="Times New Roman"/>
          <w:b/>
          <w:sz w:val="24"/>
          <w:szCs w:val="24"/>
        </w:rPr>
        <w:t>female</w:t>
      </w:r>
      <w:r>
        <w:rPr>
          <w:rFonts w:ascii="Times New Roman" w:eastAsia="Times New Roman" w:hAnsi="Times New Roman" w:cs="Times New Roman"/>
          <w:sz w:val="24"/>
          <w:szCs w:val="24"/>
        </w:rPr>
        <w:t>,” “</w:t>
      </w:r>
      <w:r>
        <w:rPr>
          <w:rFonts w:ascii="Times New Roman" w:eastAsia="Times New Roman" w:hAnsi="Times New Roman" w:cs="Times New Roman"/>
          <w:b/>
          <w:sz w:val="24"/>
          <w:szCs w:val="24"/>
        </w:rPr>
        <w:t>male</w:t>
      </w:r>
      <w:r>
        <w:rPr>
          <w:rFonts w:ascii="Times New Roman" w:eastAsia="Times New Roman" w:hAnsi="Times New Roman" w:cs="Times New Roman"/>
          <w:sz w:val="24"/>
          <w:szCs w:val="24"/>
        </w:rPr>
        <w:t>,” “</w:t>
      </w:r>
      <w:r>
        <w:rPr>
          <w:rFonts w:ascii="Times New Roman" w:eastAsia="Times New Roman" w:hAnsi="Times New Roman" w:cs="Times New Roman"/>
          <w:b/>
          <w:sz w:val="24"/>
          <w:szCs w:val="24"/>
        </w:rPr>
        <w:t>non-binary/third gender</w:t>
      </w:r>
      <w:r>
        <w:rPr>
          <w:rFonts w:ascii="Times New Roman" w:eastAsia="Times New Roman" w:hAnsi="Times New Roman" w:cs="Times New Roman"/>
          <w:sz w:val="24"/>
          <w:szCs w:val="24"/>
        </w:rPr>
        <w:t>,” or they could select “</w:t>
      </w:r>
      <w:r>
        <w:rPr>
          <w:rFonts w:ascii="Times New Roman" w:eastAsia="Times New Roman" w:hAnsi="Times New Roman" w:cs="Times New Roman"/>
          <w:b/>
          <w:sz w:val="24"/>
          <w:szCs w:val="24"/>
        </w:rPr>
        <w:t>prefer to self-identify</w:t>
      </w:r>
      <w:r>
        <w:rPr>
          <w:rFonts w:ascii="Times New Roman" w:eastAsia="Times New Roman" w:hAnsi="Times New Roman" w:cs="Times New Roman"/>
          <w:sz w:val="24"/>
          <w:szCs w:val="24"/>
        </w:rPr>
        <w:t xml:space="preserve">.” Thus, when referring to female and male genders we are not implying the biological sex of individuals, but rather employing the terms as adjectives of their gender identity. </w:t>
      </w:r>
    </w:p>
    <w:p w14:paraId="72B3F480" w14:textId="77777777" w:rsidR="000851FB" w:rsidRDefault="000851FB" w:rsidP="003F243D">
      <w:pPr>
        <w:spacing w:line="480" w:lineRule="auto"/>
        <w:rPr>
          <w:rFonts w:ascii="Times New Roman" w:eastAsia="Times New Roman" w:hAnsi="Times New Roman" w:cs="Times New Roman"/>
          <w:sz w:val="24"/>
          <w:szCs w:val="24"/>
        </w:rPr>
      </w:pPr>
    </w:p>
    <w:p w14:paraId="7CB7C07E" w14:textId="77777777" w:rsidR="000851FB" w:rsidRDefault="00200568" w:rsidP="003F24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 </w:t>
      </w:r>
      <w:r>
        <w:rPr>
          <w:rFonts w:ascii="Times New Roman" w:eastAsia="Times New Roman" w:hAnsi="Times New Roman" w:cs="Times New Roman"/>
          <w:b/>
          <w:sz w:val="24"/>
          <w:szCs w:val="24"/>
        </w:rPr>
        <w:t>Black, Indigenous, and people of color (BIPOC)</w:t>
      </w:r>
      <w:r>
        <w:rPr>
          <w:rFonts w:ascii="Times New Roman" w:eastAsia="Times New Roman" w:hAnsi="Times New Roman" w:cs="Times New Roman"/>
          <w:sz w:val="24"/>
          <w:szCs w:val="24"/>
        </w:rPr>
        <w:t xml:space="preserve"> to refer to groups that have faced and are facing racism. Where possible, we try to center all these groups rather than using the term non-white, which still centers white people. We recognize that BIPOC individuals come from diverse and unique backgrounds, and therefore do not all have the same experience. In the survey, individuals specified whether they identified as BIPOC or not. </w:t>
      </w:r>
    </w:p>
    <w:p w14:paraId="3060947D" w14:textId="77777777" w:rsidR="000851FB" w:rsidRDefault="000851FB" w:rsidP="003F243D">
      <w:pPr>
        <w:spacing w:line="480" w:lineRule="auto"/>
        <w:rPr>
          <w:rFonts w:ascii="Times New Roman" w:eastAsia="Times New Roman" w:hAnsi="Times New Roman" w:cs="Times New Roman"/>
          <w:sz w:val="24"/>
          <w:szCs w:val="24"/>
        </w:rPr>
      </w:pPr>
    </w:p>
    <w:p w14:paraId="042D5CDA" w14:textId="620EE166" w:rsidR="000851FB" w:rsidRDefault="00200568" w:rsidP="003F24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term individuals with a </w:t>
      </w:r>
      <w:r>
        <w:rPr>
          <w:rFonts w:ascii="Times New Roman" w:eastAsia="Times New Roman" w:hAnsi="Times New Roman" w:cs="Times New Roman"/>
          <w:b/>
          <w:sz w:val="24"/>
          <w:szCs w:val="24"/>
        </w:rPr>
        <w:t>chronic condition</w:t>
      </w:r>
      <w:r>
        <w:rPr>
          <w:rFonts w:ascii="Times New Roman" w:eastAsia="Times New Roman" w:hAnsi="Times New Roman" w:cs="Times New Roman"/>
          <w:sz w:val="24"/>
          <w:szCs w:val="24"/>
        </w:rPr>
        <w:t xml:space="preserve"> describes individuals with a chronic health condition or disability. We understand that many people within the disability community prefer person-first language (</w:t>
      </w:r>
      <w:del w:id="824" w:author="Freya Rowland" w:date="2022-04-12T17:00:00Z">
        <w:r w:rsidDel="00686FD9">
          <w:rPr>
            <w:rFonts w:ascii="Times New Roman" w:eastAsia="Times New Roman" w:hAnsi="Times New Roman" w:cs="Times New Roman"/>
            <w:sz w:val="24"/>
            <w:szCs w:val="24"/>
          </w:rPr>
          <w:delText>i.e.</w:delText>
        </w:r>
      </w:del>
      <w:ins w:id="825" w:author="Freya Rowland" w:date="2022-04-12T17:00:00Z">
        <w:r w:rsidR="00686FD9">
          <w:rPr>
            <w:rFonts w:ascii="Times New Roman" w:eastAsia="Times New Roman" w:hAnsi="Times New Roman" w:cs="Times New Roman"/>
            <w:sz w:val="24"/>
            <w:szCs w:val="24"/>
          </w:rPr>
          <w:t>e.g.</w:t>
        </w:r>
      </w:ins>
      <w:r>
        <w:rPr>
          <w:rFonts w:ascii="Times New Roman" w:eastAsia="Times New Roman" w:hAnsi="Times New Roman" w:cs="Times New Roman"/>
          <w:sz w:val="24"/>
          <w:szCs w:val="24"/>
        </w:rPr>
        <w:t xml:space="preserve">, person with a disability), while others prefer identity-first language </w:t>
      </w:r>
      <w:r>
        <w:rPr>
          <w:rFonts w:ascii="Times New Roman" w:eastAsia="Times New Roman" w:hAnsi="Times New Roman" w:cs="Times New Roman"/>
          <w:sz w:val="24"/>
          <w:szCs w:val="24"/>
        </w:rPr>
        <w:lastRenderedPageBreak/>
        <w:t>(</w:t>
      </w:r>
      <w:proofErr w:type="gramStart"/>
      <w:ins w:id="826" w:author="Freya Rowland" w:date="2022-04-12T17:00:00Z">
        <w:r w:rsidR="00686FD9">
          <w:rPr>
            <w:rFonts w:ascii="Times New Roman" w:eastAsia="Times New Roman" w:hAnsi="Times New Roman" w:cs="Times New Roman"/>
            <w:sz w:val="24"/>
            <w:szCs w:val="24"/>
          </w:rPr>
          <w:t>e.g.</w:t>
        </w:r>
      </w:ins>
      <w:proofErr w:type="gramEnd"/>
      <w:del w:id="827" w:author="Freya Rowland" w:date="2022-04-12T17:00:00Z">
        <w:r w:rsidDel="00686FD9">
          <w:rPr>
            <w:rFonts w:ascii="Times New Roman" w:eastAsia="Times New Roman" w:hAnsi="Times New Roman" w:cs="Times New Roman"/>
            <w:sz w:val="24"/>
            <w:szCs w:val="24"/>
          </w:rPr>
          <w:delText>i.e.</w:delText>
        </w:r>
      </w:del>
      <w:r>
        <w:rPr>
          <w:rFonts w:ascii="Times New Roman" w:eastAsia="Times New Roman" w:hAnsi="Times New Roman" w:cs="Times New Roman"/>
          <w:sz w:val="24"/>
          <w:szCs w:val="24"/>
        </w:rPr>
        <w:t xml:space="preserve">, disabled person). We use the term individuals with a chronic condition to be inclusive of all types of disability and chronic health conditions. </w:t>
      </w:r>
    </w:p>
    <w:p w14:paraId="5B4FB7B6" w14:textId="77777777" w:rsidR="000851FB" w:rsidRDefault="000851FB" w:rsidP="003F243D">
      <w:pPr>
        <w:spacing w:line="480" w:lineRule="auto"/>
        <w:rPr>
          <w:rFonts w:ascii="Times New Roman" w:eastAsia="Times New Roman" w:hAnsi="Times New Roman" w:cs="Times New Roman"/>
          <w:sz w:val="24"/>
          <w:szCs w:val="24"/>
        </w:rPr>
      </w:pPr>
    </w:p>
    <w:p w14:paraId="1C47BAE1" w14:textId="77777777" w:rsidR="000851FB" w:rsidRDefault="00200568" w:rsidP="003F24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Trainees with </w:t>
      </w:r>
      <w:r>
        <w:rPr>
          <w:rFonts w:ascii="Times New Roman" w:eastAsia="Times New Roman" w:hAnsi="Times New Roman" w:cs="Times New Roman"/>
          <w:b/>
          <w:sz w:val="24"/>
          <w:szCs w:val="24"/>
        </w:rPr>
        <w:t>English as a second language (ESL)</w:t>
      </w:r>
      <w:r>
        <w:rPr>
          <w:rFonts w:ascii="Times New Roman" w:eastAsia="Times New Roman" w:hAnsi="Times New Roman" w:cs="Times New Roman"/>
          <w:sz w:val="24"/>
          <w:szCs w:val="24"/>
        </w:rPr>
        <w:t xml:space="preserve"> were those who did not have English as their first language. We use the term ESL to encompass trainees who speak English as a foreign language (EFL) and English as an additional language (EAL). We did not differentiate international trainees (i.e., those studying or working in countries that are not their native country) and in-country trainees with ESL, but we recognize that many respondents with ESL may also be international trainees. </w:t>
      </w:r>
    </w:p>
    <w:p w14:paraId="06D90396" w14:textId="77777777" w:rsidR="000851FB" w:rsidRDefault="000851FB" w:rsidP="003F243D">
      <w:pPr>
        <w:spacing w:line="480" w:lineRule="auto"/>
        <w:rPr>
          <w:rFonts w:ascii="Times New Roman" w:eastAsia="Times New Roman" w:hAnsi="Times New Roman" w:cs="Times New Roman"/>
          <w:sz w:val="24"/>
          <w:szCs w:val="24"/>
        </w:rPr>
      </w:pPr>
    </w:p>
    <w:p w14:paraId="4E6B4DA9" w14:textId="0D6B8A11" w:rsidR="000851FB" w:rsidRDefault="00200568" w:rsidP="003F24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Historically excluded groups (HEGs)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refers</w:t>
      </w:r>
      <w:proofErr w:type="gramEnd"/>
      <w:r>
        <w:rPr>
          <w:rFonts w:ascii="Times New Roman" w:eastAsia="Times New Roman" w:hAnsi="Times New Roman" w:cs="Times New Roman"/>
          <w:sz w:val="24"/>
          <w:szCs w:val="24"/>
        </w:rPr>
        <w:t xml:space="preserve"> to any group of people who have been excluded from full rights and privileges based on historical systems of oppression. This can include</w:t>
      </w:r>
      <w:del w:id="828" w:author="Freya Rowland" w:date="2022-04-12T16:55:00Z">
        <w:r w:rsidDel="00760E48">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d="829" w:author="Freya Rowland" w:date="2022-04-12T16:55:00Z">
        <w:r w:rsidR="00760E4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but is not limited to</w:t>
      </w:r>
      <w:ins w:id="830" w:author="Freya Rowland" w:date="2022-04-12T16:55:00Z">
        <w:r w:rsidR="00760E48">
          <w:rPr>
            <w:rFonts w:ascii="Times New Roman" w:eastAsia="Times New Roman" w:hAnsi="Times New Roman" w:cs="Times New Roman"/>
            <w:sz w:val="24"/>
            <w:szCs w:val="24"/>
          </w:rPr>
          <w:t>)</w:t>
        </w:r>
      </w:ins>
      <w:del w:id="831" w:author="Freya Rowland" w:date="2022-04-12T16:39:00Z">
        <w:r w:rsidDel="001C1518">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female</w:t>
      </w:r>
      <w:del w:id="832" w:author="Kyra Prats" w:date="2022-04-12T10:54:00Z">
        <w:r w:rsidDel="00E020C2">
          <w:rPr>
            <w:rFonts w:ascii="Times New Roman" w:eastAsia="Times New Roman" w:hAnsi="Times New Roman" w:cs="Times New Roman"/>
            <w:sz w:val="24"/>
            <w:szCs w:val="24"/>
          </w:rPr>
          <w:delText>-identifying</w:delText>
        </w:r>
      </w:del>
      <w:r>
        <w:rPr>
          <w:rFonts w:ascii="Times New Roman" w:eastAsia="Times New Roman" w:hAnsi="Times New Roman" w:cs="Times New Roman"/>
          <w:sz w:val="24"/>
          <w:szCs w:val="24"/>
        </w:rPr>
        <w:t xml:space="preserve"> individuals, </w:t>
      </w:r>
      <w:ins w:id="833" w:author="Kyra Prats" w:date="2022-04-12T10:54:00Z">
        <w:r w:rsidR="00E020C2">
          <w:rPr>
            <w:rFonts w:ascii="Times New Roman" w:eastAsia="Times New Roman" w:hAnsi="Times New Roman" w:cs="Times New Roman"/>
            <w:sz w:val="24"/>
            <w:szCs w:val="24"/>
          </w:rPr>
          <w:t xml:space="preserve">transgender individuals, </w:t>
        </w:r>
      </w:ins>
      <w:r>
        <w:rPr>
          <w:rFonts w:ascii="Times New Roman" w:eastAsia="Times New Roman" w:hAnsi="Times New Roman" w:cs="Times New Roman"/>
          <w:sz w:val="24"/>
          <w:szCs w:val="24"/>
        </w:rPr>
        <w:t xml:space="preserve">non-binary or third gender individuals, BIPOC individuals, and individuals with chronic health conditions. We chose not to use the term ‘underrepresented minority’ as the term ‘historically excluded’ better encompasses the power dynamics and systems of oppression that governed which groups were excluded. </w:t>
      </w:r>
      <w:ins w:id="834" w:author="Kyra Prats" w:date="2022-03-03T16:06:00Z">
        <w:r>
          <w:rPr>
            <w:rFonts w:ascii="Times New Roman" w:eastAsia="Times New Roman" w:hAnsi="Times New Roman" w:cs="Times New Roman"/>
            <w:sz w:val="24"/>
            <w:szCs w:val="24"/>
          </w:rPr>
          <w:t>The term HEG is also commonly used in publications, such as</w:t>
        </w:r>
      </w:ins>
      <w:ins w:id="835" w:author="Freya Rowland" w:date="2022-04-12T17:28:00Z">
        <w:r w:rsidR="008A4EF5">
          <w:rPr>
            <w:rFonts w:ascii="Times New Roman" w:eastAsia="Times New Roman" w:hAnsi="Times New Roman" w:cs="Times New Roman"/>
            <w:sz w:val="24"/>
            <w:szCs w:val="24"/>
          </w:rPr>
          <w:t xml:space="preserve"> in</w:t>
        </w:r>
      </w:ins>
      <w:ins w:id="836" w:author="Kyra Prats" w:date="2022-03-03T16:06:00Z">
        <w:r>
          <w:rPr>
            <w:rFonts w:ascii="Times New Roman" w:eastAsia="Times New Roman" w:hAnsi="Times New Roman" w:cs="Times New Roman"/>
            <w:sz w:val="24"/>
            <w:szCs w:val="24"/>
          </w:rPr>
          <w:t xml:space="preserve"> </w:t>
        </w:r>
      </w:ins>
      <w:ins w:id="837" w:author="Freya Rowland" w:date="2022-04-12T17:28:00Z">
        <w:r w:rsidR="008A4EF5">
          <w:rPr>
            <w:rFonts w:ascii="Times New Roman" w:eastAsia="Times New Roman" w:hAnsi="Times New Roman" w:cs="Times New Roman"/>
            <w:sz w:val="24"/>
            <w:szCs w:val="24"/>
          </w:rPr>
          <w:t>Dodson et al. 2009</w:t>
        </w:r>
        <w:r w:rsidR="008A4EF5">
          <w:rPr>
            <w:rFonts w:ascii="Times New Roman" w:eastAsia="Times New Roman" w:hAnsi="Times New Roman" w:cs="Times New Roman"/>
            <w:sz w:val="24"/>
            <w:szCs w:val="24"/>
          </w:rPr>
          <w:t xml:space="preserve">, Ramos et al. 2021, and </w:t>
        </w:r>
      </w:ins>
      <w:proofErr w:type="spellStart"/>
      <w:ins w:id="838" w:author="Kyra Prats" w:date="2022-03-03T16:06:00Z">
        <w:r>
          <w:rPr>
            <w:rFonts w:ascii="Times New Roman" w:eastAsia="Times New Roman" w:hAnsi="Times New Roman" w:cs="Times New Roman"/>
            <w:sz w:val="24"/>
            <w:szCs w:val="24"/>
          </w:rPr>
          <w:t>Berhe</w:t>
        </w:r>
        <w:proofErr w:type="spellEnd"/>
        <w:r>
          <w:rPr>
            <w:rFonts w:ascii="Times New Roman" w:eastAsia="Times New Roman" w:hAnsi="Times New Roman" w:cs="Times New Roman"/>
            <w:sz w:val="24"/>
            <w:szCs w:val="24"/>
          </w:rPr>
          <w:t xml:space="preserve"> et al. 202</w:t>
        </w:r>
      </w:ins>
      <w:ins w:id="839" w:author="Freya Rowland" w:date="2022-04-12T16:48:00Z">
        <w:r w:rsidR="00630C34">
          <w:rPr>
            <w:rFonts w:ascii="Times New Roman" w:eastAsia="Times New Roman" w:hAnsi="Times New Roman" w:cs="Times New Roman"/>
            <w:sz w:val="24"/>
            <w:szCs w:val="24"/>
          </w:rPr>
          <w:t>2</w:t>
        </w:r>
      </w:ins>
      <w:ins w:id="840" w:author="Kyra Prats" w:date="2022-03-03T16:06:00Z">
        <w:del w:id="841" w:author="Freya Rowland" w:date="2022-04-12T16:48:00Z">
          <w:r w:rsidDel="00630C34">
            <w:rPr>
              <w:rFonts w:ascii="Times New Roman" w:eastAsia="Times New Roman" w:hAnsi="Times New Roman" w:cs="Times New Roman"/>
              <w:sz w:val="24"/>
              <w:szCs w:val="24"/>
            </w:rPr>
            <w:delText>1</w:delText>
          </w:r>
        </w:del>
        <w:del w:id="842" w:author="Freya Rowland" w:date="2022-04-12T17:28:00Z">
          <w:r w:rsidDel="008A4EF5">
            <w:rPr>
              <w:rFonts w:ascii="Times New Roman" w:eastAsia="Times New Roman" w:hAnsi="Times New Roman" w:cs="Times New Roman"/>
              <w:sz w:val="24"/>
              <w:szCs w:val="24"/>
            </w:rPr>
            <w:delText>, Ramos et al. 2021</w:delText>
          </w:r>
        </w:del>
        <w:r>
          <w:rPr>
            <w:rFonts w:ascii="Times New Roman" w:eastAsia="Times New Roman" w:hAnsi="Times New Roman" w:cs="Times New Roman"/>
            <w:sz w:val="24"/>
            <w:szCs w:val="24"/>
          </w:rPr>
          <w:t>.</w:t>
        </w:r>
      </w:ins>
    </w:p>
    <w:p w14:paraId="058F20C5" w14:textId="77777777" w:rsidR="000851FB" w:rsidRDefault="00200568" w:rsidP="003F243D">
      <w:pPr>
        <w:spacing w:line="480" w:lineRule="auto"/>
        <w:rPr>
          <w:rFonts w:ascii="Times New Roman" w:eastAsia="Times New Roman" w:hAnsi="Times New Roman" w:cs="Times New Roman"/>
          <w:sz w:val="24"/>
          <w:szCs w:val="24"/>
        </w:rPr>
      </w:pPr>
      <w:r>
        <w:br w:type="page"/>
      </w:r>
    </w:p>
    <w:p w14:paraId="5EE8C6E8" w14:textId="77777777" w:rsidR="000851FB" w:rsidDel="003B0DC5" w:rsidRDefault="00200568" w:rsidP="003F243D">
      <w:pPr>
        <w:spacing w:line="480" w:lineRule="auto"/>
        <w:rPr>
          <w:del w:id="843" w:author="Freya Rowland" w:date="2022-04-12T16:59:00Z"/>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 cited</w:t>
      </w:r>
    </w:p>
    <w:p w14:paraId="2323ABF8" w14:textId="77777777" w:rsidR="000851FB" w:rsidRDefault="000851FB" w:rsidP="003B0DC5">
      <w:pPr>
        <w:spacing w:line="480" w:lineRule="auto"/>
        <w:rPr>
          <w:rFonts w:ascii="Times New Roman" w:eastAsia="Times New Roman" w:hAnsi="Times New Roman" w:cs="Times New Roman"/>
          <w:sz w:val="24"/>
          <w:szCs w:val="24"/>
        </w:rPr>
        <w:pPrChange w:id="844" w:author="Freya Rowland" w:date="2022-04-12T16:59:00Z">
          <w:pPr>
            <w:widowControl w:val="0"/>
            <w:pBdr>
              <w:top w:val="nil"/>
              <w:left w:val="nil"/>
              <w:bottom w:val="nil"/>
              <w:right w:val="nil"/>
              <w:between w:val="nil"/>
            </w:pBdr>
            <w:spacing w:line="480" w:lineRule="auto"/>
          </w:pPr>
        </w:pPrChange>
      </w:pPr>
    </w:p>
    <w:p w14:paraId="2A88FBF9"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845"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846" w:author="Freya Rowland" w:date="2022-04-12T16:58:00Z">
            <w:rPr/>
          </w:rPrChange>
        </w:rPr>
        <w:fldChar w:fldCharType="begin"/>
      </w:r>
      <w:r w:rsidRPr="003B0DC5">
        <w:rPr>
          <w:rFonts w:ascii="Times New Roman" w:hAnsi="Times New Roman" w:cs="Times New Roman"/>
          <w:sz w:val="24"/>
          <w:szCs w:val="24"/>
          <w:rPrChange w:id="847"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848" w:author="Freya Rowland" w:date="2022-04-12T16:58:00Z">
            <w:rPr/>
          </w:rPrChange>
        </w:rPr>
        <w:fldChar w:fldCharType="separate"/>
      </w:r>
      <w:r w:rsidR="00200568" w:rsidRPr="003B0DC5">
        <w:rPr>
          <w:rFonts w:ascii="Times New Roman" w:hAnsi="Times New Roman" w:cs="Times New Roman"/>
          <w:sz w:val="24"/>
          <w:szCs w:val="24"/>
          <w:rPrChange w:id="849" w:author="Freya Rowland" w:date="2022-04-12T16:58:00Z">
            <w:rPr/>
          </w:rPrChange>
        </w:rPr>
        <w:t>Abbott A. 2021. COVID’s mental-health toll: how scientists are tracking a surge in depression. Nature 590: 194–195.</w:t>
      </w:r>
      <w:r w:rsidRPr="003B0DC5">
        <w:rPr>
          <w:rFonts w:ascii="Times New Roman" w:hAnsi="Times New Roman" w:cs="Times New Roman"/>
          <w:sz w:val="24"/>
          <w:szCs w:val="24"/>
          <w:rPrChange w:id="850" w:author="Freya Rowland" w:date="2022-04-12T16:58:00Z">
            <w:rPr/>
          </w:rPrChange>
        </w:rPr>
        <w:fldChar w:fldCharType="end"/>
      </w:r>
    </w:p>
    <w:p w14:paraId="64373FBE"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851"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852" w:author="Freya Rowland" w:date="2022-04-12T16:58:00Z">
            <w:rPr/>
          </w:rPrChange>
        </w:rPr>
        <w:fldChar w:fldCharType="begin"/>
      </w:r>
      <w:r w:rsidRPr="003B0DC5">
        <w:rPr>
          <w:rFonts w:ascii="Times New Roman" w:hAnsi="Times New Roman" w:cs="Times New Roman"/>
          <w:sz w:val="24"/>
          <w:szCs w:val="24"/>
          <w:rPrChange w:id="853"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854" w:author="Freya Rowland" w:date="2022-04-12T16:58:00Z">
            <w:rPr/>
          </w:rPrChange>
        </w:rPr>
        <w:fldChar w:fldCharType="separate"/>
      </w:r>
      <w:r w:rsidR="00200568" w:rsidRPr="003B0DC5">
        <w:rPr>
          <w:rFonts w:ascii="Times New Roman" w:hAnsi="Times New Roman" w:cs="Times New Roman"/>
          <w:sz w:val="24"/>
          <w:szCs w:val="24"/>
          <w:rPrChange w:id="855" w:author="Freya Rowland" w:date="2022-04-12T16:58:00Z">
            <w:rPr/>
          </w:rPrChange>
        </w:rPr>
        <w:t xml:space="preserve">Ahmed MA, </w:t>
      </w:r>
      <w:proofErr w:type="spellStart"/>
      <w:r w:rsidR="00200568" w:rsidRPr="003B0DC5">
        <w:rPr>
          <w:rFonts w:ascii="Times New Roman" w:hAnsi="Times New Roman" w:cs="Times New Roman"/>
          <w:sz w:val="24"/>
          <w:szCs w:val="24"/>
          <w:rPrChange w:id="856" w:author="Freya Rowland" w:date="2022-04-12T16:58:00Z">
            <w:rPr/>
          </w:rPrChange>
        </w:rPr>
        <w:t>Behbahani</w:t>
      </w:r>
      <w:proofErr w:type="spellEnd"/>
      <w:r w:rsidR="00200568" w:rsidRPr="003B0DC5">
        <w:rPr>
          <w:rFonts w:ascii="Times New Roman" w:hAnsi="Times New Roman" w:cs="Times New Roman"/>
          <w:sz w:val="24"/>
          <w:szCs w:val="24"/>
          <w:rPrChange w:id="857" w:author="Freya Rowland" w:date="2022-04-12T16:58:00Z">
            <w:rPr/>
          </w:rPrChange>
        </w:rPr>
        <w:t xml:space="preserve"> AH, </w:t>
      </w:r>
      <w:proofErr w:type="spellStart"/>
      <w:r w:rsidR="00200568" w:rsidRPr="003B0DC5">
        <w:rPr>
          <w:rFonts w:ascii="Times New Roman" w:hAnsi="Times New Roman" w:cs="Times New Roman"/>
          <w:sz w:val="24"/>
          <w:szCs w:val="24"/>
          <w:rPrChange w:id="858" w:author="Freya Rowland" w:date="2022-04-12T16:58:00Z">
            <w:rPr/>
          </w:rPrChange>
        </w:rPr>
        <w:t>Brückner</w:t>
      </w:r>
      <w:proofErr w:type="spellEnd"/>
      <w:r w:rsidR="00200568" w:rsidRPr="003B0DC5">
        <w:rPr>
          <w:rFonts w:ascii="Times New Roman" w:hAnsi="Times New Roman" w:cs="Times New Roman"/>
          <w:sz w:val="24"/>
          <w:szCs w:val="24"/>
          <w:rPrChange w:id="859" w:author="Freya Rowland" w:date="2022-04-12T16:58:00Z">
            <w:rPr/>
          </w:rPrChange>
        </w:rPr>
        <w:t xml:space="preserve"> A, Charpentier CJ, </w:t>
      </w:r>
      <w:proofErr w:type="spellStart"/>
      <w:r w:rsidR="00200568" w:rsidRPr="003B0DC5">
        <w:rPr>
          <w:rFonts w:ascii="Times New Roman" w:hAnsi="Times New Roman" w:cs="Times New Roman"/>
          <w:sz w:val="24"/>
          <w:szCs w:val="24"/>
          <w:rPrChange w:id="860" w:author="Freya Rowland" w:date="2022-04-12T16:58:00Z">
            <w:rPr/>
          </w:rPrChange>
        </w:rPr>
        <w:t>Morais</w:t>
      </w:r>
      <w:proofErr w:type="spellEnd"/>
      <w:r w:rsidR="00200568" w:rsidRPr="003B0DC5">
        <w:rPr>
          <w:rFonts w:ascii="Times New Roman" w:hAnsi="Times New Roman" w:cs="Times New Roman"/>
          <w:sz w:val="24"/>
          <w:szCs w:val="24"/>
          <w:rPrChange w:id="861" w:author="Freya Rowland" w:date="2022-04-12T16:58:00Z">
            <w:rPr/>
          </w:rPrChange>
        </w:rPr>
        <w:t xml:space="preserve"> LH, Mallory S, Pool A-H. 2020. The precarious position of postdocs during COVID-19. Science 368: 957.2-958.</w:t>
      </w:r>
      <w:r w:rsidRPr="003B0DC5">
        <w:rPr>
          <w:rFonts w:ascii="Times New Roman" w:hAnsi="Times New Roman" w:cs="Times New Roman"/>
          <w:sz w:val="24"/>
          <w:szCs w:val="24"/>
          <w:rPrChange w:id="862" w:author="Freya Rowland" w:date="2022-04-12T16:58:00Z">
            <w:rPr/>
          </w:rPrChange>
        </w:rPr>
        <w:fldChar w:fldCharType="end"/>
      </w:r>
    </w:p>
    <w:p w14:paraId="36955662"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863"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864" w:author="Freya Rowland" w:date="2022-04-12T16:58:00Z">
            <w:rPr/>
          </w:rPrChange>
        </w:rPr>
        <w:fldChar w:fldCharType="begin"/>
      </w:r>
      <w:r w:rsidRPr="003B0DC5">
        <w:rPr>
          <w:rFonts w:ascii="Times New Roman" w:hAnsi="Times New Roman" w:cs="Times New Roman"/>
          <w:sz w:val="24"/>
          <w:szCs w:val="24"/>
          <w:rPrChange w:id="865"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866" w:author="Freya Rowland" w:date="2022-04-12T16:58:00Z">
            <w:rPr/>
          </w:rPrChange>
        </w:rPr>
        <w:fldChar w:fldCharType="separate"/>
      </w:r>
      <w:r w:rsidR="00200568" w:rsidRPr="003B0DC5">
        <w:rPr>
          <w:rFonts w:ascii="Times New Roman" w:hAnsi="Times New Roman" w:cs="Times New Roman"/>
          <w:sz w:val="24"/>
          <w:szCs w:val="24"/>
          <w:rPrChange w:id="867" w:author="Freya Rowland" w:date="2022-04-12T16:58:00Z">
            <w:rPr/>
          </w:rPrChange>
        </w:rPr>
        <w:t>Allison D, Cooley L, Lewkowicz J, Nunan D. 1998. Dissertation writing in action: The development of a dissertation writing support program for ESL graduate research students. English for Specific Purposes 17: 199–217.</w:t>
      </w:r>
      <w:r w:rsidRPr="003B0DC5">
        <w:rPr>
          <w:rFonts w:ascii="Times New Roman" w:hAnsi="Times New Roman" w:cs="Times New Roman"/>
          <w:sz w:val="24"/>
          <w:szCs w:val="24"/>
          <w:rPrChange w:id="868" w:author="Freya Rowland" w:date="2022-04-12T16:58:00Z">
            <w:rPr/>
          </w:rPrChange>
        </w:rPr>
        <w:fldChar w:fldCharType="end"/>
      </w:r>
    </w:p>
    <w:p w14:paraId="1A1FB8D5" w14:textId="57E698F8" w:rsidR="000851FB" w:rsidRPr="003B0DC5" w:rsidRDefault="005F1117" w:rsidP="003A23A3">
      <w:pPr>
        <w:widowControl w:val="0"/>
        <w:pBdr>
          <w:top w:val="nil"/>
          <w:left w:val="nil"/>
          <w:bottom w:val="nil"/>
          <w:right w:val="nil"/>
          <w:between w:val="nil"/>
        </w:pBdr>
        <w:spacing w:line="480" w:lineRule="auto"/>
        <w:ind w:left="720" w:hanging="720"/>
        <w:rPr>
          <w:ins w:id="869" w:author="Freya Rowland" w:date="2022-04-12T16:48:00Z"/>
          <w:rFonts w:ascii="Times New Roman" w:hAnsi="Times New Roman" w:cs="Times New Roman"/>
          <w:sz w:val="24"/>
          <w:szCs w:val="24"/>
          <w:rPrChange w:id="870" w:author="Freya Rowland" w:date="2022-04-12T16:58:00Z">
            <w:rPr>
              <w:ins w:id="871" w:author="Freya Rowland" w:date="2022-04-12T16:48:00Z"/>
            </w:rPr>
          </w:rPrChange>
        </w:rPr>
        <w:pPrChange w:id="872"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873" w:author="Freya Rowland" w:date="2022-04-12T16:58:00Z">
            <w:rPr/>
          </w:rPrChange>
        </w:rPr>
        <w:fldChar w:fldCharType="begin"/>
      </w:r>
      <w:r w:rsidRPr="003B0DC5">
        <w:rPr>
          <w:rFonts w:ascii="Times New Roman" w:hAnsi="Times New Roman" w:cs="Times New Roman"/>
          <w:sz w:val="24"/>
          <w:szCs w:val="24"/>
          <w:rPrChange w:id="874"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875" w:author="Freya Rowland" w:date="2022-04-12T16:58:00Z">
            <w:rPr/>
          </w:rPrChange>
        </w:rPr>
        <w:fldChar w:fldCharType="separate"/>
      </w:r>
      <w:r w:rsidR="00200568" w:rsidRPr="003B0DC5">
        <w:rPr>
          <w:rFonts w:ascii="Times New Roman" w:hAnsi="Times New Roman" w:cs="Times New Roman"/>
          <w:sz w:val="24"/>
          <w:szCs w:val="24"/>
          <w:rPrChange w:id="876" w:author="Freya Rowland" w:date="2022-04-12T16:58:00Z">
            <w:rPr/>
          </w:rPrChange>
        </w:rPr>
        <w:t xml:space="preserve">Andersen JP, Nielsen MW, Simone NL, </w:t>
      </w:r>
      <w:r w:rsidRPr="003B0DC5">
        <w:rPr>
          <w:rFonts w:ascii="Times New Roman" w:hAnsi="Times New Roman" w:cs="Times New Roman"/>
          <w:sz w:val="24"/>
          <w:szCs w:val="24"/>
          <w:rPrChange w:id="877" w:author="Freya Rowland" w:date="2022-04-12T16:58:00Z">
            <w:rPr/>
          </w:rPrChange>
        </w:rPr>
        <w:fldChar w:fldCharType="end"/>
      </w:r>
      <w:r w:rsidRPr="003B0DC5">
        <w:rPr>
          <w:rFonts w:ascii="Times New Roman" w:hAnsi="Times New Roman" w:cs="Times New Roman"/>
          <w:sz w:val="24"/>
          <w:szCs w:val="24"/>
          <w:rPrChange w:id="878" w:author="Freya Rowland" w:date="2022-04-12T16:58:00Z">
            <w:rPr/>
          </w:rPrChange>
        </w:rPr>
        <w:fldChar w:fldCharType="begin"/>
      </w:r>
      <w:r w:rsidRPr="003B0DC5">
        <w:rPr>
          <w:rFonts w:ascii="Times New Roman" w:hAnsi="Times New Roman" w:cs="Times New Roman"/>
          <w:sz w:val="24"/>
          <w:szCs w:val="24"/>
          <w:rPrChange w:id="879"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880" w:author="Freya Rowland" w:date="2022-04-12T16:58:00Z">
            <w:rPr/>
          </w:rPrChange>
        </w:rPr>
        <w:fldChar w:fldCharType="separate"/>
      </w:r>
      <w:proofErr w:type="spellStart"/>
      <w:r w:rsidR="00200568" w:rsidRPr="003B0DC5">
        <w:rPr>
          <w:rFonts w:ascii="Times New Roman" w:hAnsi="Times New Roman" w:cs="Times New Roman"/>
          <w:sz w:val="24"/>
          <w:szCs w:val="24"/>
          <w:rPrChange w:id="881" w:author="Freya Rowland" w:date="2022-04-12T16:58:00Z">
            <w:rPr/>
          </w:rPrChange>
        </w:rPr>
        <w:t>Lewiss</w:t>
      </w:r>
      <w:proofErr w:type="spellEnd"/>
      <w:r w:rsidRPr="003B0DC5">
        <w:rPr>
          <w:rFonts w:ascii="Times New Roman" w:hAnsi="Times New Roman" w:cs="Times New Roman"/>
          <w:sz w:val="24"/>
          <w:szCs w:val="24"/>
          <w:rPrChange w:id="882" w:author="Freya Rowland" w:date="2022-04-12T16:58:00Z">
            <w:rPr/>
          </w:rPrChange>
        </w:rPr>
        <w:fldChar w:fldCharType="end"/>
      </w:r>
      <w:r w:rsidRPr="003B0DC5">
        <w:rPr>
          <w:rFonts w:ascii="Times New Roman" w:hAnsi="Times New Roman" w:cs="Times New Roman"/>
          <w:sz w:val="24"/>
          <w:szCs w:val="24"/>
          <w:rPrChange w:id="883" w:author="Freya Rowland" w:date="2022-04-12T16:58:00Z">
            <w:rPr/>
          </w:rPrChange>
        </w:rPr>
        <w:fldChar w:fldCharType="begin"/>
      </w:r>
      <w:r w:rsidRPr="003B0DC5">
        <w:rPr>
          <w:rFonts w:ascii="Times New Roman" w:hAnsi="Times New Roman" w:cs="Times New Roman"/>
          <w:sz w:val="24"/>
          <w:szCs w:val="24"/>
          <w:rPrChange w:id="884"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885" w:author="Freya Rowland" w:date="2022-04-12T16:58:00Z">
            <w:rPr/>
          </w:rPrChange>
        </w:rPr>
        <w:fldChar w:fldCharType="separate"/>
      </w:r>
      <w:r w:rsidR="00200568" w:rsidRPr="003B0DC5">
        <w:rPr>
          <w:rFonts w:ascii="Times New Roman" w:hAnsi="Times New Roman" w:cs="Times New Roman"/>
          <w:sz w:val="24"/>
          <w:szCs w:val="24"/>
          <w:rPrChange w:id="886" w:author="Freya Rowland" w:date="2022-04-12T16:58:00Z">
            <w:rPr/>
          </w:rPrChange>
        </w:rPr>
        <w:t xml:space="preserve"> RE, </w:t>
      </w:r>
      <w:proofErr w:type="spellStart"/>
      <w:r w:rsidR="00200568" w:rsidRPr="003B0DC5">
        <w:rPr>
          <w:rFonts w:ascii="Times New Roman" w:hAnsi="Times New Roman" w:cs="Times New Roman"/>
          <w:sz w:val="24"/>
          <w:szCs w:val="24"/>
          <w:rPrChange w:id="887" w:author="Freya Rowland" w:date="2022-04-12T16:58:00Z">
            <w:rPr/>
          </w:rPrChange>
        </w:rPr>
        <w:t>Jagsi</w:t>
      </w:r>
      <w:proofErr w:type="spellEnd"/>
      <w:r w:rsidR="00200568" w:rsidRPr="003B0DC5">
        <w:rPr>
          <w:rFonts w:ascii="Times New Roman" w:hAnsi="Times New Roman" w:cs="Times New Roman"/>
          <w:sz w:val="24"/>
          <w:szCs w:val="24"/>
          <w:rPrChange w:id="888" w:author="Freya Rowland" w:date="2022-04-12T16:58:00Z">
            <w:rPr/>
          </w:rPrChange>
        </w:rPr>
        <w:t xml:space="preserve"> R. 2020. COVID-19 medical papers have fewer women first authors than expected. </w:t>
      </w:r>
      <w:proofErr w:type="spellStart"/>
      <w:r w:rsidR="00200568" w:rsidRPr="003B0DC5">
        <w:rPr>
          <w:rFonts w:ascii="Times New Roman" w:hAnsi="Times New Roman" w:cs="Times New Roman"/>
          <w:sz w:val="24"/>
          <w:szCs w:val="24"/>
          <w:rPrChange w:id="889" w:author="Freya Rowland" w:date="2022-04-12T16:58:00Z">
            <w:rPr/>
          </w:rPrChange>
        </w:rPr>
        <w:t>eLife</w:t>
      </w:r>
      <w:proofErr w:type="spellEnd"/>
      <w:r w:rsidR="00200568" w:rsidRPr="003B0DC5">
        <w:rPr>
          <w:rFonts w:ascii="Times New Roman" w:hAnsi="Times New Roman" w:cs="Times New Roman"/>
          <w:sz w:val="24"/>
          <w:szCs w:val="24"/>
          <w:rPrChange w:id="890" w:author="Freya Rowland" w:date="2022-04-12T16:58:00Z">
            <w:rPr/>
          </w:rPrChange>
        </w:rPr>
        <w:t xml:space="preserve"> 9: e58807.</w:t>
      </w:r>
      <w:r w:rsidRPr="003B0DC5">
        <w:rPr>
          <w:rFonts w:ascii="Times New Roman" w:hAnsi="Times New Roman" w:cs="Times New Roman"/>
          <w:sz w:val="24"/>
          <w:szCs w:val="24"/>
          <w:rPrChange w:id="891" w:author="Freya Rowland" w:date="2022-04-12T16:58:00Z">
            <w:rPr/>
          </w:rPrChange>
        </w:rPr>
        <w:fldChar w:fldCharType="end"/>
      </w:r>
    </w:p>
    <w:p w14:paraId="44874B98" w14:textId="1F16DEDD" w:rsidR="00630C34" w:rsidRPr="003B0DC5" w:rsidRDefault="00630C34"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892" w:author="Freya Rowland" w:date="2022-04-12T17:00:00Z">
          <w:pPr>
            <w:widowControl w:val="0"/>
            <w:pBdr>
              <w:top w:val="nil"/>
              <w:left w:val="nil"/>
              <w:bottom w:val="nil"/>
              <w:right w:val="nil"/>
              <w:between w:val="nil"/>
            </w:pBdr>
            <w:spacing w:line="240" w:lineRule="auto"/>
            <w:ind w:left="720" w:hanging="720"/>
          </w:pPr>
        </w:pPrChange>
      </w:pPr>
      <w:proofErr w:type="spellStart"/>
      <w:ins w:id="893" w:author="Freya Rowland" w:date="2022-04-12T16:48:00Z">
        <w:r w:rsidRPr="003B0DC5">
          <w:rPr>
            <w:rFonts w:ascii="Times New Roman" w:hAnsi="Times New Roman" w:cs="Times New Roman"/>
            <w:sz w:val="24"/>
            <w:szCs w:val="24"/>
            <w:rPrChange w:id="894" w:author="Freya Rowland" w:date="2022-04-12T16:58:00Z">
              <w:rPr/>
            </w:rPrChange>
          </w:rPr>
          <w:t>Ber</w:t>
        </w:r>
      </w:ins>
      <w:ins w:id="895" w:author="Freya Rowland" w:date="2022-04-12T16:50:00Z">
        <w:r w:rsidR="00792C98" w:rsidRPr="003B0DC5">
          <w:rPr>
            <w:rFonts w:ascii="Times New Roman" w:hAnsi="Times New Roman" w:cs="Times New Roman"/>
            <w:sz w:val="24"/>
            <w:szCs w:val="24"/>
            <w:rPrChange w:id="896" w:author="Freya Rowland" w:date="2022-04-12T16:58:00Z">
              <w:rPr/>
            </w:rPrChange>
          </w:rPr>
          <w:t>h</w:t>
        </w:r>
      </w:ins>
      <w:ins w:id="897" w:author="Freya Rowland" w:date="2022-04-12T16:48:00Z">
        <w:r w:rsidRPr="003B0DC5">
          <w:rPr>
            <w:rFonts w:ascii="Times New Roman" w:hAnsi="Times New Roman" w:cs="Times New Roman"/>
            <w:sz w:val="24"/>
            <w:szCs w:val="24"/>
            <w:rPrChange w:id="898" w:author="Freya Rowland" w:date="2022-04-12T16:58:00Z">
              <w:rPr/>
            </w:rPrChange>
          </w:rPr>
          <w:t>e</w:t>
        </w:r>
        <w:proofErr w:type="spellEnd"/>
        <w:r w:rsidRPr="003B0DC5">
          <w:rPr>
            <w:rFonts w:ascii="Times New Roman" w:hAnsi="Times New Roman" w:cs="Times New Roman"/>
            <w:sz w:val="24"/>
            <w:szCs w:val="24"/>
            <w:rPrChange w:id="899" w:author="Freya Rowland" w:date="2022-04-12T16:58:00Z">
              <w:rPr/>
            </w:rPrChange>
          </w:rPr>
          <w:t xml:space="preserve"> AA, Barnes RT, Hastings MG, </w:t>
        </w:r>
        <w:proofErr w:type="spellStart"/>
        <w:r w:rsidR="00792C98" w:rsidRPr="003B0DC5">
          <w:rPr>
            <w:rFonts w:ascii="Times New Roman" w:hAnsi="Times New Roman" w:cs="Times New Roman"/>
            <w:sz w:val="24"/>
            <w:szCs w:val="24"/>
            <w:rPrChange w:id="900" w:author="Freya Rowland" w:date="2022-04-12T16:58:00Z">
              <w:rPr/>
            </w:rPrChange>
          </w:rPr>
          <w:t>Mattheis</w:t>
        </w:r>
        <w:proofErr w:type="spellEnd"/>
        <w:r w:rsidR="00792C98" w:rsidRPr="003B0DC5">
          <w:rPr>
            <w:rFonts w:ascii="Times New Roman" w:hAnsi="Times New Roman" w:cs="Times New Roman"/>
            <w:sz w:val="24"/>
            <w:szCs w:val="24"/>
            <w:rPrChange w:id="901" w:author="Freya Rowland" w:date="2022-04-12T16:58:00Z">
              <w:rPr/>
            </w:rPrChange>
          </w:rPr>
          <w:t xml:space="preserve"> A, Schne</w:t>
        </w:r>
      </w:ins>
      <w:ins w:id="902" w:author="Freya Rowland" w:date="2022-04-12T16:49:00Z">
        <w:r w:rsidR="00792C98" w:rsidRPr="003B0DC5">
          <w:rPr>
            <w:rFonts w:ascii="Times New Roman" w:hAnsi="Times New Roman" w:cs="Times New Roman"/>
            <w:sz w:val="24"/>
            <w:szCs w:val="24"/>
            <w:rPrChange w:id="903" w:author="Freya Rowland" w:date="2022-04-12T16:58:00Z">
              <w:rPr/>
            </w:rPrChange>
          </w:rPr>
          <w:t>ider B, Williams BM, Marín-</w:t>
        </w:r>
        <w:proofErr w:type="spellStart"/>
        <w:r w:rsidR="00792C98" w:rsidRPr="003B0DC5">
          <w:rPr>
            <w:rFonts w:ascii="Times New Roman" w:hAnsi="Times New Roman" w:cs="Times New Roman"/>
            <w:sz w:val="24"/>
            <w:szCs w:val="24"/>
            <w:rPrChange w:id="904" w:author="Freya Rowland" w:date="2022-04-12T16:58:00Z">
              <w:rPr/>
            </w:rPrChange>
          </w:rPr>
          <w:t>Spiotta</w:t>
        </w:r>
        <w:proofErr w:type="spellEnd"/>
        <w:r w:rsidR="00792C98" w:rsidRPr="003B0DC5">
          <w:rPr>
            <w:rFonts w:ascii="Times New Roman" w:hAnsi="Times New Roman" w:cs="Times New Roman"/>
            <w:sz w:val="24"/>
            <w:szCs w:val="24"/>
            <w:rPrChange w:id="905" w:author="Freya Rowland" w:date="2022-04-12T16:58:00Z">
              <w:rPr/>
            </w:rPrChange>
          </w:rPr>
          <w:t xml:space="preserve"> E. </w:t>
        </w:r>
      </w:ins>
      <w:ins w:id="906" w:author="Freya Rowland" w:date="2022-04-12T16:54:00Z">
        <w:r w:rsidR="00760E48" w:rsidRPr="003B0DC5">
          <w:rPr>
            <w:rFonts w:ascii="Times New Roman" w:hAnsi="Times New Roman" w:cs="Times New Roman"/>
            <w:sz w:val="24"/>
            <w:szCs w:val="24"/>
            <w:rPrChange w:id="907" w:author="Freya Rowland" w:date="2022-04-12T16:58:00Z">
              <w:rPr/>
            </w:rPrChange>
          </w:rPr>
          <w:t xml:space="preserve">2022. </w:t>
        </w:r>
      </w:ins>
      <w:ins w:id="908" w:author="Freya Rowland" w:date="2022-04-12T16:49:00Z">
        <w:r w:rsidR="00792C98" w:rsidRPr="003B0DC5">
          <w:rPr>
            <w:rFonts w:ascii="Times New Roman" w:hAnsi="Times New Roman" w:cs="Times New Roman"/>
            <w:sz w:val="24"/>
            <w:szCs w:val="24"/>
            <w:rPrChange w:id="909" w:author="Freya Rowland" w:date="2022-04-12T16:58:00Z">
              <w:rPr/>
            </w:rPrChange>
          </w:rPr>
          <w:t>Scientists from historically excluded groups face a hostile obstacle course</w:t>
        </w:r>
        <w:r w:rsidR="00792C98" w:rsidRPr="003B0DC5">
          <w:rPr>
            <w:rFonts w:ascii="Times New Roman" w:hAnsi="Times New Roman" w:cs="Times New Roman"/>
            <w:sz w:val="24"/>
            <w:szCs w:val="24"/>
            <w:rPrChange w:id="910" w:author="Freya Rowland" w:date="2022-04-12T16:58:00Z">
              <w:rPr/>
            </w:rPrChange>
          </w:rPr>
          <w:t>. Nature Geoscience 15: 2-4.</w:t>
        </w:r>
      </w:ins>
      <w:ins w:id="911" w:author="Freya Rowland" w:date="2022-04-12T16:48:00Z">
        <w:r w:rsidRPr="003B0DC5">
          <w:rPr>
            <w:rFonts w:ascii="Times New Roman" w:hAnsi="Times New Roman" w:cs="Times New Roman"/>
            <w:sz w:val="24"/>
            <w:szCs w:val="24"/>
            <w:rPrChange w:id="912" w:author="Freya Rowland" w:date="2022-04-12T16:58:00Z">
              <w:rPr/>
            </w:rPrChange>
          </w:rPr>
          <w:t xml:space="preserve"> </w:t>
        </w:r>
      </w:ins>
    </w:p>
    <w:p w14:paraId="4E0284F1"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913"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914" w:author="Freya Rowland" w:date="2022-04-12T16:58:00Z">
            <w:rPr/>
          </w:rPrChange>
        </w:rPr>
        <w:fldChar w:fldCharType="begin"/>
      </w:r>
      <w:r w:rsidRPr="003B0DC5">
        <w:rPr>
          <w:rFonts w:ascii="Times New Roman" w:hAnsi="Times New Roman" w:cs="Times New Roman"/>
          <w:sz w:val="24"/>
          <w:szCs w:val="24"/>
          <w:rPrChange w:id="915"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916" w:author="Freya Rowland" w:date="2022-04-12T16:58:00Z">
            <w:rPr/>
          </w:rPrChange>
        </w:rPr>
        <w:fldChar w:fldCharType="separate"/>
      </w:r>
      <w:proofErr w:type="spellStart"/>
      <w:r w:rsidR="00200568" w:rsidRPr="003B0DC5">
        <w:rPr>
          <w:rFonts w:ascii="Times New Roman" w:hAnsi="Times New Roman" w:cs="Times New Roman"/>
          <w:sz w:val="24"/>
          <w:szCs w:val="24"/>
          <w:rPrChange w:id="917" w:author="Freya Rowland" w:date="2022-04-12T16:58:00Z">
            <w:rPr/>
          </w:rPrChange>
        </w:rPr>
        <w:t>Beisner</w:t>
      </w:r>
      <w:proofErr w:type="spellEnd"/>
      <w:r w:rsidR="00200568" w:rsidRPr="003B0DC5">
        <w:rPr>
          <w:rFonts w:ascii="Times New Roman" w:hAnsi="Times New Roman" w:cs="Times New Roman"/>
          <w:sz w:val="24"/>
          <w:szCs w:val="24"/>
          <w:rPrChange w:id="918" w:author="Freya Rowland" w:date="2022-04-12T16:58:00Z">
            <w:rPr/>
          </w:rPrChange>
        </w:rPr>
        <w:t xml:space="preserve"> BE, Haydon DT, </w:t>
      </w:r>
      <w:proofErr w:type="spellStart"/>
      <w:r w:rsidR="00200568" w:rsidRPr="003B0DC5">
        <w:rPr>
          <w:rFonts w:ascii="Times New Roman" w:hAnsi="Times New Roman" w:cs="Times New Roman"/>
          <w:sz w:val="24"/>
          <w:szCs w:val="24"/>
          <w:rPrChange w:id="919" w:author="Freya Rowland" w:date="2022-04-12T16:58:00Z">
            <w:rPr/>
          </w:rPrChange>
        </w:rPr>
        <w:t>Cuddington</w:t>
      </w:r>
      <w:proofErr w:type="spellEnd"/>
      <w:r w:rsidR="00200568" w:rsidRPr="003B0DC5">
        <w:rPr>
          <w:rFonts w:ascii="Times New Roman" w:hAnsi="Times New Roman" w:cs="Times New Roman"/>
          <w:sz w:val="24"/>
          <w:szCs w:val="24"/>
          <w:rPrChange w:id="920" w:author="Freya Rowland" w:date="2022-04-12T16:58:00Z">
            <w:rPr/>
          </w:rPrChange>
        </w:rPr>
        <w:t xml:space="preserve"> K. 2003. Alternative stable states in ecology. Frontiers in Ecology and the Environment 1: 376–382.</w:t>
      </w:r>
      <w:r w:rsidRPr="003B0DC5">
        <w:rPr>
          <w:rFonts w:ascii="Times New Roman" w:hAnsi="Times New Roman" w:cs="Times New Roman"/>
          <w:sz w:val="24"/>
          <w:szCs w:val="24"/>
          <w:rPrChange w:id="921" w:author="Freya Rowland" w:date="2022-04-12T16:58:00Z">
            <w:rPr/>
          </w:rPrChange>
        </w:rPr>
        <w:fldChar w:fldCharType="end"/>
      </w:r>
    </w:p>
    <w:p w14:paraId="51B2E8EB"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922"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923" w:author="Freya Rowland" w:date="2022-04-12T16:58:00Z">
            <w:rPr/>
          </w:rPrChange>
        </w:rPr>
        <w:fldChar w:fldCharType="begin"/>
      </w:r>
      <w:r w:rsidRPr="003B0DC5">
        <w:rPr>
          <w:rFonts w:ascii="Times New Roman" w:hAnsi="Times New Roman" w:cs="Times New Roman"/>
          <w:sz w:val="24"/>
          <w:szCs w:val="24"/>
          <w:rPrChange w:id="924"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925" w:author="Freya Rowland" w:date="2022-04-12T16:58:00Z">
            <w:rPr/>
          </w:rPrChange>
        </w:rPr>
        <w:fldChar w:fldCharType="separate"/>
      </w:r>
      <w:r w:rsidR="00200568" w:rsidRPr="003B0DC5">
        <w:rPr>
          <w:rFonts w:ascii="Times New Roman" w:hAnsi="Times New Roman" w:cs="Times New Roman"/>
          <w:sz w:val="24"/>
          <w:szCs w:val="24"/>
          <w:rPrChange w:id="926" w:author="Freya Rowland" w:date="2022-04-12T16:58:00Z">
            <w:rPr/>
          </w:rPrChange>
        </w:rPr>
        <w:t>Bell ML, Fong KC. 2021. Gender Differences in First and Corresponding Authorship in Public Health Research Submissions During the COVID-19 Pandemic. American Journal of Public Health 111: 159–163.</w:t>
      </w:r>
      <w:r w:rsidRPr="003B0DC5">
        <w:rPr>
          <w:rFonts w:ascii="Times New Roman" w:hAnsi="Times New Roman" w:cs="Times New Roman"/>
          <w:sz w:val="24"/>
          <w:szCs w:val="24"/>
          <w:rPrChange w:id="927" w:author="Freya Rowland" w:date="2022-04-12T16:58:00Z">
            <w:rPr/>
          </w:rPrChange>
        </w:rPr>
        <w:fldChar w:fldCharType="end"/>
      </w:r>
    </w:p>
    <w:p w14:paraId="579E5144"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928"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929" w:author="Freya Rowland" w:date="2022-04-12T16:58:00Z">
            <w:rPr/>
          </w:rPrChange>
        </w:rPr>
        <w:fldChar w:fldCharType="begin"/>
      </w:r>
      <w:r w:rsidRPr="003B0DC5">
        <w:rPr>
          <w:rFonts w:ascii="Times New Roman" w:hAnsi="Times New Roman" w:cs="Times New Roman"/>
          <w:sz w:val="24"/>
          <w:szCs w:val="24"/>
          <w:rPrChange w:id="930"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931" w:author="Freya Rowland" w:date="2022-04-12T16:58:00Z">
            <w:rPr/>
          </w:rPrChange>
        </w:rPr>
        <w:fldChar w:fldCharType="separate"/>
      </w:r>
      <w:proofErr w:type="spellStart"/>
      <w:r w:rsidR="00200568" w:rsidRPr="003B0DC5">
        <w:rPr>
          <w:rFonts w:ascii="Times New Roman" w:hAnsi="Times New Roman" w:cs="Times New Roman"/>
          <w:sz w:val="24"/>
          <w:szCs w:val="24"/>
          <w:rPrChange w:id="932" w:author="Freya Rowland" w:date="2022-04-12T16:58:00Z">
            <w:rPr/>
          </w:rPrChange>
        </w:rPr>
        <w:t>Brischoux</w:t>
      </w:r>
      <w:proofErr w:type="spellEnd"/>
      <w:r w:rsidR="00200568" w:rsidRPr="003B0DC5">
        <w:rPr>
          <w:rFonts w:ascii="Times New Roman" w:hAnsi="Times New Roman" w:cs="Times New Roman"/>
          <w:sz w:val="24"/>
          <w:szCs w:val="24"/>
          <w:rPrChange w:id="933" w:author="Freya Rowland" w:date="2022-04-12T16:58:00Z">
            <w:rPr/>
          </w:rPrChange>
        </w:rPr>
        <w:t xml:space="preserve"> F, </w:t>
      </w:r>
      <w:proofErr w:type="spellStart"/>
      <w:r w:rsidR="00200568" w:rsidRPr="003B0DC5">
        <w:rPr>
          <w:rFonts w:ascii="Times New Roman" w:hAnsi="Times New Roman" w:cs="Times New Roman"/>
          <w:sz w:val="24"/>
          <w:szCs w:val="24"/>
          <w:rPrChange w:id="934" w:author="Freya Rowland" w:date="2022-04-12T16:58:00Z">
            <w:rPr/>
          </w:rPrChange>
        </w:rPr>
        <w:t>Angelier</w:t>
      </w:r>
      <w:proofErr w:type="spellEnd"/>
      <w:r w:rsidR="00200568" w:rsidRPr="003B0DC5">
        <w:rPr>
          <w:rFonts w:ascii="Times New Roman" w:hAnsi="Times New Roman" w:cs="Times New Roman"/>
          <w:sz w:val="24"/>
          <w:szCs w:val="24"/>
          <w:rPrChange w:id="935" w:author="Freya Rowland" w:date="2022-04-12T16:58:00Z">
            <w:rPr/>
          </w:rPrChange>
        </w:rPr>
        <w:t xml:space="preserve"> F. 2015. Academia’s never-ending selection for productivity. </w:t>
      </w:r>
      <w:proofErr w:type="spellStart"/>
      <w:r w:rsidR="00200568" w:rsidRPr="003B0DC5">
        <w:rPr>
          <w:rFonts w:ascii="Times New Roman" w:hAnsi="Times New Roman" w:cs="Times New Roman"/>
          <w:sz w:val="24"/>
          <w:szCs w:val="24"/>
          <w:rPrChange w:id="936" w:author="Freya Rowland" w:date="2022-04-12T16:58:00Z">
            <w:rPr/>
          </w:rPrChange>
        </w:rPr>
        <w:t>Scientometrics</w:t>
      </w:r>
      <w:proofErr w:type="spellEnd"/>
      <w:r w:rsidR="00200568" w:rsidRPr="003B0DC5">
        <w:rPr>
          <w:rFonts w:ascii="Times New Roman" w:hAnsi="Times New Roman" w:cs="Times New Roman"/>
          <w:sz w:val="24"/>
          <w:szCs w:val="24"/>
          <w:rPrChange w:id="937" w:author="Freya Rowland" w:date="2022-04-12T16:58:00Z">
            <w:rPr/>
          </w:rPrChange>
        </w:rPr>
        <w:t xml:space="preserve"> 103: 333–336.</w:t>
      </w:r>
      <w:r w:rsidRPr="003B0DC5">
        <w:rPr>
          <w:rFonts w:ascii="Times New Roman" w:hAnsi="Times New Roman" w:cs="Times New Roman"/>
          <w:sz w:val="24"/>
          <w:szCs w:val="24"/>
          <w:rPrChange w:id="938" w:author="Freya Rowland" w:date="2022-04-12T16:58:00Z">
            <w:rPr/>
          </w:rPrChange>
        </w:rPr>
        <w:fldChar w:fldCharType="end"/>
      </w:r>
    </w:p>
    <w:p w14:paraId="6FA08BFF"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939"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940" w:author="Freya Rowland" w:date="2022-04-12T16:58:00Z">
            <w:rPr/>
          </w:rPrChange>
        </w:rPr>
        <w:fldChar w:fldCharType="begin"/>
      </w:r>
      <w:r w:rsidRPr="003B0DC5">
        <w:rPr>
          <w:rFonts w:ascii="Times New Roman" w:hAnsi="Times New Roman" w:cs="Times New Roman"/>
          <w:sz w:val="24"/>
          <w:szCs w:val="24"/>
          <w:rPrChange w:id="941" w:author="Freya Rowland" w:date="2022-04-12T16:58:00Z">
            <w:rPr/>
          </w:rPrChange>
        </w:rPr>
        <w:instrText xml:space="preserve"> HYPERLINK "https://www.zotero.org/googl</w:instrText>
      </w:r>
      <w:r w:rsidRPr="003B0DC5">
        <w:rPr>
          <w:rFonts w:ascii="Times New Roman" w:hAnsi="Times New Roman" w:cs="Times New Roman"/>
          <w:sz w:val="24"/>
          <w:szCs w:val="24"/>
          <w:rPrChange w:id="942" w:author="Freya Rowland" w:date="2022-04-12T16:58:00Z">
            <w:rPr/>
          </w:rPrChange>
        </w:rPr>
        <w:instrText xml:space="preserve">e-docs/?X5wAQ5" \h </w:instrText>
      </w:r>
      <w:r w:rsidRPr="003B0DC5">
        <w:rPr>
          <w:rFonts w:ascii="Times New Roman" w:hAnsi="Times New Roman" w:cs="Times New Roman"/>
          <w:sz w:val="24"/>
          <w:szCs w:val="24"/>
          <w:rPrChange w:id="943" w:author="Freya Rowland" w:date="2022-04-12T16:58:00Z">
            <w:rPr/>
          </w:rPrChange>
        </w:rPr>
        <w:fldChar w:fldCharType="separate"/>
      </w:r>
      <w:r w:rsidR="00200568" w:rsidRPr="003B0DC5">
        <w:rPr>
          <w:rFonts w:ascii="Times New Roman" w:hAnsi="Times New Roman" w:cs="Times New Roman"/>
          <w:sz w:val="24"/>
          <w:szCs w:val="24"/>
          <w:rPrChange w:id="944" w:author="Freya Rowland" w:date="2022-04-12T16:58:00Z">
            <w:rPr/>
          </w:rPrChange>
        </w:rPr>
        <w:t>Cardel MI, Dean N, Montoya-Williams D. 2020. Preventing a Secondary Epidemic of Lost Early Career Scientists. Effects of COVID-19 Pandemic on Women with Children. Annals of the American Thoracic Society 17: 1366–1370.</w:t>
      </w:r>
      <w:r w:rsidRPr="003B0DC5">
        <w:rPr>
          <w:rFonts w:ascii="Times New Roman" w:hAnsi="Times New Roman" w:cs="Times New Roman"/>
          <w:sz w:val="24"/>
          <w:szCs w:val="24"/>
          <w:rPrChange w:id="945" w:author="Freya Rowland" w:date="2022-04-12T16:58:00Z">
            <w:rPr/>
          </w:rPrChange>
        </w:rPr>
        <w:fldChar w:fldCharType="end"/>
      </w:r>
    </w:p>
    <w:p w14:paraId="7D279DDC"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946"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947" w:author="Freya Rowland" w:date="2022-04-12T16:58:00Z">
            <w:rPr/>
          </w:rPrChange>
        </w:rPr>
        <w:lastRenderedPageBreak/>
        <w:fldChar w:fldCharType="begin"/>
      </w:r>
      <w:r w:rsidRPr="003B0DC5">
        <w:rPr>
          <w:rFonts w:ascii="Times New Roman" w:hAnsi="Times New Roman" w:cs="Times New Roman"/>
          <w:sz w:val="24"/>
          <w:szCs w:val="24"/>
          <w:rPrChange w:id="948" w:author="Freya Rowland" w:date="2022-04-12T16:58:00Z">
            <w:rPr/>
          </w:rPrChange>
        </w:rPr>
        <w:instrText xml:space="preserve"> HYPERLINK "http</w:instrText>
      </w:r>
      <w:r w:rsidRPr="003B0DC5">
        <w:rPr>
          <w:rFonts w:ascii="Times New Roman" w:hAnsi="Times New Roman" w:cs="Times New Roman"/>
          <w:sz w:val="24"/>
          <w:szCs w:val="24"/>
          <w:rPrChange w:id="949" w:author="Freya Rowland" w:date="2022-04-12T16:58:00Z">
            <w:rPr/>
          </w:rPrChange>
        </w:rPr>
        <w:instrText xml:space="preserve">s://www.zotero.org/google-docs/?X5wAQ5" \h </w:instrText>
      </w:r>
      <w:r w:rsidRPr="003B0DC5">
        <w:rPr>
          <w:rFonts w:ascii="Times New Roman" w:hAnsi="Times New Roman" w:cs="Times New Roman"/>
          <w:sz w:val="24"/>
          <w:szCs w:val="24"/>
          <w:rPrChange w:id="950" w:author="Freya Rowland" w:date="2022-04-12T16:58:00Z">
            <w:rPr/>
          </w:rPrChange>
        </w:rPr>
        <w:fldChar w:fldCharType="separate"/>
      </w:r>
      <w:r w:rsidR="00200568" w:rsidRPr="003B0DC5">
        <w:rPr>
          <w:rFonts w:ascii="Times New Roman" w:hAnsi="Times New Roman" w:cs="Times New Roman"/>
          <w:sz w:val="24"/>
          <w:szCs w:val="24"/>
          <w:rPrChange w:id="951" w:author="Freya Rowland" w:date="2022-04-12T16:58:00Z">
            <w:rPr/>
          </w:rPrChange>
        </w:rPr>
        <w:t xml:space="preserve">Charleston LJ, </w:t>
      </w:r>
      <w:proofErr w:type="spellStart"/>
      <w:r w:rsidR="00200568" w:rsidRPr="003B0DC5">
        <w:rPr>
          <w:rFonts w:ascii="Times New Roman" w:hAnsi="Times New Roman" w:cs="Times New Roman"/>
          <w:sz w:val="24"/>
          <w:szCs w:val="24"/>
          <w:rPrChange w:id="952" w:author="Freya Rowland" w:date="2022-04-12T16:58:00Z">
            <w:rPr/>
          </w:rPrChange>
        </w:rPr>
        <w:t>Adserias</w:t>
      </w:r>
      <w:proofErr w:type="spellEnd"/>
      <w:r w:rsidR="00200568" w:rsidRPr="003B0DC5">
        <w:rPr>
          <w:rFonts w:ascii="Times New Roman" w:hAnsi="Times New Roman" w:cs="Times New Roman"/>
          <w:sz w:val="24"/>
          <w:szCs w:val="24"/>
          <w:rPrChange w:id="953" w:author="Freya Rowland" w:date="2022-04-12T16:58:00Z">
            <w:rPr/>
          </w:rPrChange>
        </w:rPr>
        <w:t xml:space="preserve"> RP, Lang NM, Jackson, JFL. 2014. Intersectionality and STEM: The Role of Race and Gender in the Academic Pursuits of African American Women in STEM. Journal of Progressive Policy and Practice 2: 21.</w:t>
      </w:r>
      <w:r w:rsidRPr="003B0DC5">
        <w:rPr>
          <w:rFonts w:ascii="Times New Roman" w:hAnsi="Times New Roman" w:cs="Times New Roman"/>
          <w:sz w:val="24"/>
          <w:szCs w:val="24"/>
          <w:rPrChange w:id="954" w:author="Freya Rowland" w:date="2022-04-12T16:58:00Z">
            <w:rPr/>
          </w:rPrChange>
        </w:rPr>
        <w:fldChar w:fldCharType="end"/>
      </w:r>
    </w:p>
    <w:p w14:paraId="73DFF43C"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955"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956" w:author="Freya Rowland" w:date="2022-04-12T16:58:00Z">
            <w:rPr/>
          </w:rPrChange>
        </w:rPr>
        <w:fldChar w:fldCharType="begin"/>
      </w:r>
      <w:r w:rsidRPr="003B0DC5">
        <w:rPr>
          <w:rFonts w:ascii="Times New Roman" w:hAnsi="Times New Roman" w:cs="Times New Roman"/>
          <w:sz w:val="24"/>
          <w:szCs w:val="24"/>
          <w:rPrChange w:id="957"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958" w:author="Freya Rowland" w:date="2022-04-12T16:58:00Z">
            <w:rPr/>
          </w:rPrChange>
        </w:rPr>
        <w:fldChar w:fldCharType="separate"/>
      </w:r>
      <w:proofErr w:type="spellStart"/>
      <w:r w:rsidR="00200568" w:rsidRPr="003B0DC5">
        <w:rPr>
          <w:rFonts w:ascii="Times New Roman" w:hAnsi="Times New Roman" w:cs="Times New Roman"/>
          <w:sz w:val="24"/>
          <w:szCs w:val="24"/>
          <w:rPrChange w:id="959" w:author="Freya Rowland" w:date="2022-04-12T16:58:00Z">
            <w:rPr/>
          </w:rPrChange>
        </w:rPr>
        <w:t>Clauset</w:t>
      </w:r>
      <w:proofErr w:type="spellEnd"/>
      <w:r w:rsidR="00200568" w:rsidRPr="003B0DC5">
        <w:rPr>
          <w:rFonts w:ascii="Times New Roman" w:hAnsi="Times New Roman" w:cs="Times New Roman"/>
          <w:sz w:val="24"/>
          <w:szCs w:val="24"/>
          <w:rPrChange w:id="960" w:author="Freya Rowland" w:date="2022-04-12T16:58:00Z">
            <w:rPr/>
          </w:rPrChange>
        </w:rPr>
        <w:t xml:space="preserve"> A, </w:t>
      </w:r>
      <w:proofErr w:type="spellStart"/>
      <w:r w:rsidR="00200568" w:rsidRPr="003B0DC5">
        <w:rPr>
          <w:rFonts w:ascii="Times New Roman" w:hAnsi="Times New Roman" w:cs="Times New Roman"/>
          <w:sz w:val="24"/>
          <w:szCs w:val="24"/>
          <w:rPrChange w:id="961" w:author="Freya Rowland" w:date="2022-04-12T16:58:00Z">
            <w:rPr/>
          </w:rPrChange>
        </w:rPr>
        <w:t>Arbesman</w:t>
      </w:r>
      <w:proofErr w:type="spellEnd"/>
      <w:r w:rsidR="00200568" w:rsidRPr="003B0DC5">
        <w:rPr>
          <w:rFonts w:ascii="Times New Roman" w:hAnsi="Times New Roman" w:cs="Times New Roman"/>
          <w:sz w:val="24"/>
          <w:szCs w:val="24"/>
          <w:rPrChange w:id="962" w:author="Freya Rowland" w:date="2022-04-12T16:58:00Z">
            <w:rPr/>
          </w:rPrChange>
        </w:rPr>
        <w:t xml:space="preserve"> S, </w:t>
      </w:r>
      <w:proofErr w:type="spellStart"/>
      <w:r w:rsidR="00200568" w:rsidRPr="003B0DC5">
        <w:rPr>
          <w:rFonts w:ascii="Times New Roman" w:hAnsi="Times New Roman" w:cs="Times New Roman"/>
          <w:sz w:val="24"/>
          <w:szCs w:val="24"/>
          <w:rPrChange w:id="963" w:author="Freya Rowland" w:date="2022-04-12T16:58:00Z">
            <w:rPr/>
          </w:rPrChange>
        </w:rPr>
        <w:t>Larremore</w:t>
      </w:r>
      <w:proofErr w:type="spellEnd"/>
      <w:r w:rsidR="00200568" w:rsidRPr="003B0DC5">
        <w:rPr>
          <w:rFonts w:ascii="Times New Roman" w:hAnsi="Times New Roman" w:cs="Times New Roman"/>
          <w:sz w:val="24"/>
          <w:szCs w:val="24"/>
          <w:rPrChange w:id="964" w:author="Freya Rowland" w:date="2022-04-12T16:58:00Z">
            <w:rPr/>
          </w:rPrChange>
        </w:rPr>
        <w:t xml:space="preserve"> DB. 2015. Systematic inequality and hierarchy in faculty hiring networks. Science Advances 1: e1400005.</w:t>
      </w:r>
      <w:r w:rsidRPr="003B0DC5">
        <w:rPr>
          <w:rFonts w:ascii="Times New Roman" w:hAnsi="Times New Roman" w:cs="Times New Roman"/>
          <w:sz w:val="24"/>
          <w:szCs w:val="24"/>
          <w:rPrChange w:id="965" w:author="Freya Rowland" w:date="2022-04-12T16:58:00Z">
            <w:rPr/>
          </w:rPrChange>
        </w:rPr>
        <w:fldChar w:fldCharType="end"/>
      </w:r>
    </w:p>
    <w:p w14:paraId="71A9909D"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966"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967" w:author="Freya Rowland" w:date="2022-04-12T16:58:00Z">
            <w:rPr/>
          </w:rPrChange>
        </w:rPr>
        <w:fldChar w:fldCharType="begin"/>
      </w:r>
      <w:r w:rsidRPr="003B0DC5">
        <w:rPr>
          <w:rFonts w:ascii="Times New Roman" w:hAnsi="Times New Roman" w:cs="Times New Roman"/>
          <w:sz w:val="24"/>
          <w:szCs w:val="24"/>
          <w:rPrChange w:id="968" w:author="Freya Rowland" w:date="2022-04-12T16:58:00Z">
            <w:rPr/>
          </w:rPrChange>
        </w:rPr>
        <w:instrText xml:space="preserve"> HYPERLINK "https://www.zotero.org/google-do</w:instrText>
      </w:r>
      <w:r w:rsidRPr="003B0DC5">
        <w:rPr>
          <w:rFonts w:ascii="Times New Roman" w:hAnsi="Times New Roman" w:cs="Times New Roman"/>
          <w:sz w:val="24"/>
          <w:szCs w:val="24"/>
          <w:rPrChange w:id="969" w:author="Freya Rowland" w:date="2022-04-12T16:58:00Z">
            <w:rPr/>
          </w:rPrChange>
        </w:rPr>
        <w:instrText xml:space="preserve">cs/?X5wAQ5" \h </w:instrText>
      </w:r>
      <w:r w:rsidRPr="003B0DC5">
        <w:rPr>
          <w:rFonts w:ascii="Times New Roman" w:hAnsi="Times New Roman" w:cs="Times New Roman"/>
          <w:sz w:val="24"/>
          <w:szCs w:val="24"/>
          <w:rPrChange w:id="970" w:author="Freya Rowland" w:date="2022-04-12T16:58:00Z">
            <w:rPr/>
          </w:rPrChange>
        </w:rPr>
        <w:fldChar w:fldCharType="separate"/>
      </w:r>
      <w:r w:rsidR="00200568" w:rsidRPr="003B0DC5">
        <w:rPr>
          <w:rFonts w:ascii="Times New Roman" w:hAnsi="Times New Roman" w:cs="Times New Roman"/>
          <w:sz w:val="24"/>
          <w:szCs w:val="24"/>
          <w:rPrChange w:id="971" w:author="Freya Rowland" w:date="2022-04-12T16:58:00Z">
            <w:rPr/>
          </w:rPrChange>
        </w:rPr>
        <w:t xml:space="preserve">Cronin MR, Alonzo SH, </w:t>
      </w:r>
      <w:proofErr w:type="spellStart"/>
      <w:r w:rsidR="00200568" w:rsidRPr="003B0DC5">
        <w:rPr>
          <w:rFonts w:ascii="Times New Roman" w:hAnsi="Times New Roman" w:cs="Times New Roman"/>
          <w:sz w:val="24"/>
          <w:szCs w:val="24"/>
          <w:rPrChange w:id="972" w:author="Freya Rowland" w:date="2022-04-12T16:58:00Z">
            <w:rPr/>
          </w:rPrChange>
        </w:rPr>
        <w:t>Adamczak</w:t>
      </w:r>
      <w:proofErr w:type="spellEnd"/>
      <w:r w:rsidR="00200568" w:rsidRPr="003B0DC5">
        <w:rPr>
          <w:rFonts w:ascii="Times New Roman" w:hAnsi="Times New Roman" w:cs="Times New Roman"/>
          <w:sz w:val="24"/>
          <w:szCs w:val="24"/>
          <w:rPrChange w:id="973" w:author="Freya Rowland" w:date="2022-04-12T16:58:00Z">
            <w:rPr/>
          </w:rPrChange>
        </w:rPr>
        <w:t xml:space="preserve"> SK, Baker DN, Beltran RS, </w:t>
      </w:r>
      <w:proofErr w:type="spellStart"/>
      <w:r w:rsidR="00200568" w:rsidRPr="003B0DC5">
        <w:rPr>
          <w:rFonts w:ascii="Times New Roman" w:hAnsi="Times New Roman" w:cs="Times New Roman"/>
          <w:sz w:val="24"/>
          <w:szCs w:val="24"/>
          <w:rPrChange w:id="974" w:author="Freya Rowland" w:date="2022-04-12T16:58:00Z">
            <w:rPr/>
          </w:rPrChange>
        </w:rPr>
        <w:t>Borker</w:t>
      </w:r>
      <w:proofErr w:type="spellEnd"/>
      <w:r w:rsidR="00200568" w:rsidRPr="003B0DC5">
        <w:rPr>
          <w:rFonts w:ascii="Times New Roman" w:hAnsi="Times New Roman" w:cs="Times New Roman"/>
          <w:sz w:val="24"/>
          <w:szCs w:val="24"/>
          <w:rPrChange w:id="975" w:author="Freya Rowland" w:date="2022-04-12T16:58:00Z">
            <w:rPr/>
          </w:rPrChange>
        </w:rPr>
        <w:t xml:space="preserve"> AL, </w:t>
      </w:r>
      <w:proofErr w:type="spellStart"/>
      <w:r w:rsidR="00200568" w:rsidRPr="003B0DC5">
        <w:rPr>
          <w:rFonts w:ascii="Times New Roman" w:hAnsi="Times New Roman" w:cs="Times New Roman"/>
          <w:sz w:val="24"/>
          <w:szCs w:val="24"/>
          <w:rPrChange w:id="976" w:author="Freya Rowland" w:date="2022-04-12T16:58:00Z">
            <w:rPr/>
          </w:rPrChange>
        </w:rPr>
        <w:t>Favilla</w:t>
      </w:r>
      <w:proofErr w:type="spellEnd"/>
      <w:r w:rsidR="00200568" w:rsidRPr="003B0DC5">
        <w:rPr>
          <w:rFonts w:ascii="Times New Roman" w:hAnsi="Times New Roman" w:cs="Times New Roman"/>
          <w:sz w:val="24"/>
          <w:szCs w:val="24"/>
          <w:rPrChange w:id="977" w:author="Freya Rowland" w:date="2022-04-12T16:58:00Z">
            <w:rPr/>
          </w:rPrChange>
        </w:rPr>
        <w:t xml:space="preserve"> AB, Gatins R, Goetz LC, Hack N. 2021. Anti-racist interventions to transform ecology, </w:t>
      </w:r>
      <w:proofErr w:type="gramStart"/>
      <w:r w:rsidR="00200568" w:rsidRPr="003B0DC5">
        <w:rPr>
          <w:rFonts w:ascii="Times New Roman" w:hAnsi="Times New Roman" w:cs="Times New Roman"/>
          <w:sz w:val="24"/>
          <w:szCs w:val="24"/>
          <w:rPrChange w:id="978" w:author="Freya Rowland" w:date="2022-04-12T16:58:00Z">
            <w:rPr/>
          </w:rPrChange>
        </w:rPr>
        <w:t>evolution</w:t>
      </w:r>
      <w:proofErr w:type="gramEnd"/>
      <w:r w:rsidR="00200568" w:rsidRPr="003B0DC5">
        <w:rPr>
          <w:rFonts w:ascii="Times New Roman" w:hAnsi="Times New Roman" w:cs="Times New Roman"/>
          <w:sz w:val="24"/>
          <w:szCs w:val="24"/>
          <w:rPrChange w:id="979" w:author="Freya Rowland" w:date="2022-04-12T16:58:00Z">
            <w:rPr/>
          </w:rPrChange>
        </w:rPr>
        <w:t xml:space="preserve"> and conservation biology departments. Nature Ecology &amp; Evolution 1–11.</w:t>
      </w:r>
      <w:r w:rsidRPr="003B0DC5">
        <w:rPr>
          <w:rFonts w:ascii="Times New Roman" w:hAnsi="Times New Roman" w:cs="Times New Roman"/>
          <w:sz w:val="24"/>
          <w:szCs w:val="24"/>
          <w:rPrChange w:id="980" w:author="Freya Rowland" w:date="2022-04-12T16:58:00Z">
            <w:rPr/>
          </w:rPrChange>
        </w:rPr>
        <w:fldChar w:fldCharType="end"/>
      </w:r>
    </w:p>
    <w:p w14:paraId="111DC9C1" w14:textId="5DF3D61C" w:rsidR="000851FB" w:rsidRPr="003B0DC5" w:rsidRDefault="005F1117" w:rsidP="003A23A3">
      <w:pPr>
        <w:widowControl w:val="0"/>
        <w:pBdr>
          <w:top w:val="nil"/>
          <w:left w:val="nil"/>
          <w:bottom w:val="nil"/>
          <w:right w:val="nil"/>
          <w:between w:val="nil"/>
        </w:pBdr>
        <w:spacing w:line="480" w:lineRule="auto"/>
        <w:ind w:left="720" w:hanging="720"/>
        <w:rPr>
          <w:ins w:id="981" w:author="Freya Rowland" w:date="2022-04-12T16:43:00Z"/>
          <w:rFonts w:ascii="Times New Roman" w:hAnsi="Times New Roman" w:cs="Times New Roman"/>
          <w:sz w:val="24"/>
          <w:szCs w:val="24"/>
          <w:rPrChange w:id="982" w:author="Freya Rowland" w:date="2022-04-12T16:58:00Z">
            <w:rPr>
              <w:ins w:id="983" w:author="Freya Rowland" w:date="2022-04-12T16:43:00Z"/>
            </w:rPr>
          </w:rPrChange>
        </w:rPr>
        <w:pPrChange w:id="984"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985" w:author="Freya Rowland" w:date="2022-04-12T16:58:00Z">
            <w:rPr/>
          </w:rPrChange>
        </w:rPr>
        <w:fldChar w:fldCharType="begin"/>
      </w:r>
      <w:r w:rsidRPr="003B0DC5">
        <w:rPr>
          <w:rFonts w:ascii="Times New Roman" w:hAnsi="Times New Roman" w:cs="Times New Roman"/>
          <w:sz w:val="24"/>
          <w:szCs w:val="24"/>
          <w:rPrChange w:id="986"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987" w:author="Freya Rowland" w:date="2022-04-12T16:58:00Z">
            <w:rPr/>
          </w:rPrChange>
        </w:rPr>
        <w:fldChar w:fldCharType="separate"/>
      </w:r>
      <w:r w:rsidR="00200568" w:rsidRPr="003B0DC5">
        <w:rPr>
          <w:rFonts w:ascii="Times New Roman" w:hAnsi="Times New Roman" w:cs="Times New Roman"/>
          <w:sz w:val="24"/>
          <w:szCs w:val="24"/>
          <w:rPrChange w:id="988" w:author="Freya Rowland" w:date="2022-04-12T16:58:00Z">
            <w:rPr/>
          </w:rPrChange>
        </w:rPr>
        <w:t xml:space="preserve">Demery A-JC, Pipkin MA. 2021. Safe fieldwork strategies for at-risk individuals, their </w:t>
      </w:r>
      <w:proofErr w:type="gramStart"/>
      <w:r w:rsidR="00200568" w:rsidRPr="003B0DC5">
        <w:rPr>
          <w:rFonts w:ascii="Times New Roman" w:hAnsi="Times New Roman" w:cs="Times New Roman"/>
          <w:sz w:val="24"/>
          <w:szCs w:val="24"/>
          <w:rPrChange w:id="989" w:author="Freya Rowland" w:date="2022-04-12T16:58:00Z">
            <w:rPr/>
          </w:rPrChange>
        </w:rPr>
        <w:t>supervisors</w:t>
      </w:r>
      <w:proofErr w:type="gramEnd"/>
      <w:r w:rsidR="00200568" w:rsidRPr="003B0DC5">
        <w:rPr>
          <w:rFonts w:ascii="Times New Roman" w:hAnsi="Times New Roman" w:cs="Times New Roman"/>
          <w:sz w:val="24"/>
          <w:szCs w:val="24"/>
          <w:rPrChange w:id="990" w:author="Freya Rowland" w:date="2022-04-12T16:58:00Z">
            <w:rPr/>
          </w:rPrChange>
        </w:rPr>
        <w:t xml:space="preserve"> and institutions. Nature Ecology &amp; Evolution 5: 5–9.</w:t>
      </w:r>
      <w:r w:rsidRPr="003B0DC5">
        <w:rPr>
          <w:rFonts w:ascii="Times New Roman" w:hAnsi="Times New Roman" w:cs="Times New Roman"/>
          <w:sz w:val="24"/>
          <w:szCs w:val="24"/>
          <w:rPrChange w:id="991" w:author="Freya Rowland" w:date="2022-04-12T16:58:00Z">
            <w:rPr/>
          </w:rPrChange>
        </w:rPr>
        <w:fldChar w:fldCharType="end"/>
      </w:r>
    </w:p>
    <w:p w14:paraId="6E69E6EE" w14:textId="2DAAFB76" w:rsidR="001C1518" w:rsidRPr="003B0DC5" w:rsidRDefault="001C1518"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992" w:author="Freya Rowland" w:date="2022-04-12T17:00:00Z">
          <w:pPr>
            <w:widowControl w:val="0"/>
            <w:pBdr>
              <w:top w:val="nil"/>
              <w:left w:val="nil"/>
              <w:bottom w:val="nil"/>
              <w:right w:val="nil"/>
              <w:between w:val="nil"/>
            </w:pBdr>
            <w:spacing w:line="240" w:lineRule="auto"/>
            <w:ind w:left="720" w:hanging="720"/>
          </w:pPr>
        </w:pPrChange>
      </w:pPr>
      <w:ins w:id="993" w:author="Freya Rowland" w:date="2022-04-12T16:43:00Z">
        <w:r w:rsidRPr="003B0DC5">
          <w:rPr>
            <w:rFonts w:ascii="Times New Roman" w:hAnsi="Times New Roman" w:cs="Times New Roman"/>
            <w:sz w:val="24"/>
            <w:szCs w:val="24"/>
            <w:rPrChange w:id="994" w:author="Freya Rowland" w:date="2022-04-12T16:58:00Z">
              <w:rPr/>
            </w:rPrChange>
          </w:rPr>
          <w:t xml:space="preserve">Dodson, JE, Montgomery, BL, Brown LJ. 2009. </w:t>
        </w:r>
        <w:r w:rsidR="00630C34" w:rsidRPr="003B0DC5">
          <w:rPr>
            <w:rFonts w:ascii="Times New Roman" w:hAnsi="Times New Roman" w:cs="Times New Roman"/>
            <w:sz w:val="24"/>
            <w:szCs w:val="24"/>
            <w:rPrChange w:id="995" w:author="Freya Rowland" w:date="2022-04-12T16:58:00Z">
              <w:rPr/>
            </w:rPrChange>
          </w:rPr>
          <w:t xml:space="preserve">“Take the Fifth”: Mentoring Students Whose Cultural Communities Were Not Historically Structured </w:t>
        </w:r>
        <w:proofErr w:type="gramStart"/>
        <w:r w:rsidR="00630C34" w:rsidRPr="003B0DC5">
          <w:rPr>
            <w:rFonts w:ascii="Times New Roman" w:hAnsi="Times New Roman" w:cs="Times New Roman"/>
            <w:sz w:val="24"/>
            <w:szCs w:val="24"/>
            <w:rPrChange w:id="996" w:author="Freya Rowland" w:date="2022-04-12T16:58:00Z">
              <w:rPr/>
            </w:rPrChange>
          </w:rPr>
          <w:t>Into</w:t>
        </w:r>
        <w:proofErr w:type="gramEnd"/>
        <w:r w:rsidR="00630C34" w:rsidRPr="003B0DC5">
          <w:rPr>
            <w:rFonts w:ascii="Times New Roman" w:hAnsi="Times New Roman" w:cs="Times New Roman"/>
            <w:sz w:val="24"/>
            <w:szCs w:val="24"/>
            <w:rPrChange w:id="997" w:author="Freya Rowland" w:date="2022-04-12T16:58:00Z">
              <w:rPr/>
            </w:rPrChange>
          </w:rPr>
          <w:t xml:space="preserve"> U.S. Higher Education</w:t>
        </w:r>
      </w:ins>
      <w:ins w:id="998" w:author="Freya Rowland" w:date="2022-04-12T16:44:00Z">
        <w:r w:rsidR="00630C34" w:rsidRPr="003B0DC5">
          <w:rPr>
            <w:rFonts w:ascii="Times New Roman" w:hAnsi="Times New Roman" w:cs="Times New Roman"/>
            <w:sz w:val="24"/>
            <w:szCs w:val="24"/>
            <w:rPrChange w:id="999" w:author="Freya Rowland" w:date="2022-04-12T16:58:00Z">
              <w:rPr/>
            </w:rPrChange>
          </w:rPr>
          <w:t>. Innovative Higher Education 34: 185-199.</w:t>
        </w:r>
      </w:ins>
    </w:p>
    <w:p w14:paraId="3ED1A830"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000"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001" w:author="Freya Rowland" w:date="2022-04-12T16:58:00Z">
            <w:rPr/>
          </w:rPrChange>
        </w:rPr>
        <w:fldChar w:fldCharType="begin"/>
      </w:r>
      <w:r w:rsidRPr="003B0DC5">
        <w:rPr>
          <w:rFonts w:ascii="Times New Roman" w:hAnsi="Times New Roman" w:cs="Times New Roman"/>
          <w:sz w:val="24"/>
          <w:szCs w:val="24"/>
          <w:rPrChange w:id="1002" w:author="Freya Rowland" w:date="2022-04-12T16:58:00Z">
            <w:rPr/>
          </w:rPrChange>
        </w:rPr>
        <w:instrText xml:space="preserve"> HYPERLINK "https://www.zotero.org/go</w:instrText>
      </w:r>
      <w:r w:rsidRPr="003B0DC5">
        <w:rPr>
          <w:rFonts w:ascii="Times New Roman" w:hAnsi="Times New Roman" w:cs="Times New Roman"/>
          <w:sz w:val="24"/>
          <w:szCs w:val="24"/>
          <w:rPrChange w:id="1003" w:author="Freya Rowland" w:date="2022-04-12T16:58:00Z">
            <w:rPr/>
          </w:rPrChange>
        </w:rPr>
        <w:instrText xml:space="preserve">ogle-docs/?X5wAQ5" \h </w:instrText>
      </w:r>
      <w:r w:rsidRPr="003B0DC5">
        <w:rPr>
          <w:rFonts w:ascii="Times New Roman" w:hAnsi="Times New Roman" w:cs="Times New Roman"/>
          <w:sz w:val="24"/>
          <w:szCs w:val="24"/>
          <w:rPrChange w:id="1004" w:author="Freya Rowland" w:date="2022-04-12T16:58:00Z">
            <w:rPr/>
          </w:rPrChange>
        </w:rPr>
        <w:fldChar w:fldCharType="separate"/>
      </w:r>
      <w:r w:rsidR="00200568" w:rsidRPr="003B0DC5">
        <w:rPr>
          <w:rFonts w:ascii="Times New Roman" w:hAnsi="Times New Roman" w:cs="Times New Roman"/>
          <w:sz w:val="24"/>
          <w:szCs w:val="24"/>
          <w:rPrChange w:id="1005" w:author="Freya Rowland" w:date="2022-04-12T16:58:00Z">
            <w:rPr/>
          </w:rPrChange>
        </w:rPr>
        <w:t xml:space="preserve">Evans TM, </w:t>
      </w:r>
      <w:proofErr w:type="spellStart"/>
      <w:r w:rsidR="00200568" w:rsidRPr="003B0DC5">
        <w:rPr>
          <w:rFonts w:ascii="Times New Roman" w:hAnsi="Times New Roman" w:cs="Times New Roman"/>
          <w:sz w:val="24"/>
          <w:szCs w:val="24"/>
          <w:rPrChange w:id="1006" w:author="Freya Rowland" w:date="2022-04-12T16:58:00Z">
            <w:rPr/>
          </w:rPrChange>
        </w:rPr>
        <w:t>Bira</w:t>
      </w:r>
      <w:proofErr w:type="spellEnd"/>
      <w:r w:rsidR="00200568" w:rsidRPr="003B0DC5">
        <w:rPr>
          <w:rFonts w:ascii="Times New Roman" w:hAnsi="Times New Roman" w:cs="Times New Roman"/>
          <w:sz w:val="24"/>
          <w:szCs w:val="24"/>
          <w:rPrChange w:id="1007" w:author="Freya Rowland" w:date="2022-04-12T16:58:00Z">
            <w:rPr/>
          </w:rPrChange>
        </w:rPr>
        <w:t xml:space="preserve"> L, </w:t>
      </w:r>
      <w:proofErr w:type="spellStart"/>
      <w:r w:rsidR="00200568" w:rsidRPr="003B0DC5">
        <w:rPr>
          <w:rFonts w:ascii="Times New Roman" w:hAnsi="Times New Roman" w:cs="Times New Roman"/>
          <w:sz w:val="24"/>
          <w:szCs w:val="24"/>
          <w:rPrChange w:id="1008" w:author="Freya Rowland" w:date="2022-04-12T16:58:00Z">
            <w:rPr/>
          </w:rPrChange>
        </w:rPr>
        <w:t>Gastelum</w:t>
      </w:r>
      <w:proofErr w:type="spellEnd"/>
      <w:r w:rsidR="00200568" w:rsidRPr="003B0DC5">
        <w:rPr>
          <w:rFonts w:ascii="Times New Roman" w:hAnsi="Times New Roman" w:cs="Times New Roman"/>
          <w:sz w:val="24"/>
          <w:szCs w:val="24"/>
          <w:rPrChange w:id="1009" w:author="Freya Rowland" w:date="2022-04-12T16:58:00Z">
            <w:rPr/>
          </w:rPrChange>
        </w:rPr>
        <w:t xml:space="preserve"> JB, Weiss LT, </w:t>
      </w:r>
      <w:proofErr w:type="spellStart"/>
      <w:r w:rsidR="00200568" w:rsidRPr="003B0DC5">
        <w:rPr>
          <w:rFonts w:ascii="Times New Roman" w:hAnsi="Times New Roman" w:cs="Times New Roman"/>
          <w:sz w:val="24"/>
          <w:szCs w:val="24"/>
          <w:rPrChange w:id="1010" w:author="Freya Rowland" w:date="2022-04-12T16:58:00Z">
            <w:rPr/>
          </w:rPrChange>
        </w:rPr>
        <w:t>Vanderford</w:t>
      </w:r>
      <w:proofErr w:type="spellEnd"/>
      <w:r w:rsidR="00200568" w:rsidRPr="003B0DC5">
        <w:rPr>
          <w:rFonts w:ascii="Times New Roman" w:hAnsi="Times New Roman" w:cs="Times New Roman"/>
          <w:sz w:val="24"/>
          <w:szCs w:val="24"/>
          <w:rPrChange w:id="1011" w:author="Freya Rowland" w:date="2022-04-12T16:58:00Z">
            <w:rPr/>
          </w:rPrChange>
        </w:rPr>
        <w:t xml:space="preserve"> NL. 2018. Evidence for a mental health crisis in graduate education. Nature Biotechnology 36: 282–284.</w:t>
      </w:r>
      <w:r w:rsidRPr="003B0DC5">
        <w:rPr>
          <w:rFonts w:ascii="Times New Roman" w:hAnsi="Times New Roman" w:cs="Times New Roman"/>
          <w:sz w:val="24"/>
          <w:szCs w:val="24"/>
          <w:rPrChange w:id="1012" w:author="Freya Rowland" w:date="2022-04-12T16:58:00Z">
            <w:rPr/>
          </w:rPrChange>
        </w:rPr>
        <w:fldChar w:fldCharType="end"/>
      </w:r>
    </w:p>
    <w:p w14:paraId="0C2E0053"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013"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014" w:author="Freya Rowland" w:date="2022-04-12T16:58:00Z">
            <w:rPr/>
          </w:rPrChange>
        </w:rPr>
        <w:fldChar w:fldCharType="begin"/>
      </w:r>
      <w:r w:rsidRPr="003B0DC5">
        <w:rPr>
          <w:rFonts w:ascii="Times New Roman" w:hAnsi="Times New Roman" w:cs="Times New Roman"/>
          <w:sz w:val="24"/>
          <w:szCs w:val="24"/>
          <w:rPrChange w:id="1015"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016" w:author="Freya Rowland" w:date="2022-04-12T16:58:00Z">
            <w:rPr/>
          </w:rPrChange>
        </w:rPr>
        <w:fldChar w:fldCharType="separate"/>
      </w:r>
      <w:r w:rsidR="00200568" w:rsidRPr="003B0DC5">
        <w:rPr>
          <w:rFonts w:ascii="Times New Roman" w:hAnsi="Times New Roman" w:cs="Times New Roman"/>
          <w:sz w:val="24"/>
          <w:szCs w:val="24"/>
          <w:rPrChange w:id="1017" w:author="Freya Rowland" w:date="2022-04-12T16:58:00Z">
            <w:rPr/>
          </w:rPrChange>
        </w:rPr>
        <w:t>Fox J. 2020. A Data‐Based Guide to the North American Ecology Faculty Job Market. The Bulletin of the Ecological Society of America 101.</w:t>
      </w:r>
      <w:r w:rsidRPr="003B0DC5">
        <w:rPr>
          <w:rFonts w:ascii="Times New Roman" w:hAnsi="Times New Roman" w:cs="Times New Roman"/>
          <w:sz w:val="24"/>
          <w:szCs w:val="24"/>
          <w:rPrChange w:id="1018" w:author="Freya Rowland" w:date="2022-04-12T16:58:00Z">
            <w:rPr/>
          </w:rPrChange>
        </w:rPr>
        <w:fldChar w:fldCharType="end"/>
      </w:r>
    </w:p>
    <w:p w14:paraId="5BCF1D2F"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019"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020" w:author="Freya Rowland" w:date="2022-04-12T16:58:00Z">
            <w:rPr/>
          </w:rPrChange>
        </w:rPr>
        <w:fldChar w:fldCharType="begin"/>
      </w:r>
      <w:r w:rsidRPr="003B0DC5">
        <w:rPr>
          <w:rFonts w:ascii="Times New Roman" w:hAnsi="Times New Roman" w:cs="Times New Roman"/>
          <w:sz w:val="24"/>
          <w:szCs w:val="24"/>
          <w:rPrChange w:id="1021"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022" w:author="Freya Rowland" w:date="2022-04-12T16:58:00Z">
            <w:rPr/>
          </w:rPrChange>
        </w:rPr>
        <w:fldChar w:fldCharType="separate"/>
      </w:r>
      <w:proofErr w:type="spellStart"/>
      <w:r w:rsidR="00200568" w:rsidRPr="003B0DC5">
        <w:rPr>
          <w:rFonts w:ascii="Times New Roman" w:hAnsi="Times New Roman" w:cs="Times New Roman"/>
          <w:sz w:val="24"/>
          <w:szCs w:val="24"/>
          <w:rPrChange w:id="1023" w:author="Freya Rowland" w:date="2022-04-12T16:58:00Z">
            <w:rPr/>
          </w:rPrChange>
        </w:rPr>
        <w:t>Gabry</w:t>
      </w:r>
      <w:proofErr w:type="spellEnd"/>
      <w:r w:rsidR="00200568" w:rsidRPr="003B0DC5">
        <w:rPr>
          <w:rFonts w:ascii="Times New Roman" w:hAnsi="Times New Roman" w:cs="Times New Roman"/>
          <w:sz w:val="24"/>
          <w:szCs w:val="24"/>
          <w:rPrChange w:id="1024" w:author="Freya Rowland" w:date="2022-04-12T16:58:00Z">
            <w:rPr/>
          </w:rPrChange>
        </w:rPr>
        <w:t xml:space="preserve"> J, </w:t>
      </w:r>
      <w:proofErr w:type="spellStart"/>
      <w:r w:rsidR="00200568" w:rsidRPr="003B0DC5">
        <w:rPr>
          <w:rFonts w:ascii="Times New Roman" w:hAnsi="Times New Roman" w:cs="Times New Roman"/>
          <w:sz w:val="24"/>
          <w:szCs w:val="24"/>
          <w:rPrChange w:id="1025" w:author="Freya Rowland" w:date="2022-04-12T16:58:00Z">
            <w:rPr/>
          </w:rPrChange>
        </w:rPr>
        <w:t>Mahr</w:t>
      </w:r>
      <w:proofErr w:type="spellEnd"/>
      <w:r w:rsidR="00200568" w:rsidRPr="003B0DC5">
        <w:rPr>
          <w:rFonts w:ascii="Times New Roman" w:hAnsi="Times New Roman" w:cs="Times New Roman"/>
          <w:sz w:val="24"/>
          <w:szCs w:val="24"/>
          <w:rPrChange w:id="1026" w:author="Freya Rowland" w:date="2022-04-12T16:58:00Z">
            <w:rPr/>
          </w:rPrChange>
        </w:rPr>
        <w:t xml:space="preserve"> T. 2020. </w:t>
      </w:r>
      <w:proofErr w:type="spellStart"/>
      <w:r w:rsidR="00200568" w:rsidRPr="003B0DC5">
        <w:rPr>
          <w:rFonts w:ascii="Times New Roman" w:hAnsi="Times New Roman" w:cs="Times New Roman"/>
          <w:sz w:val="24"/>
          <w:szCs w:val="24"/>
          <w:rPrChange w:id="1027" w:author="Freya Rowland" w:date="2022-04-12T16:58:00Z">
            <w:rPr/>
          </w:rPrChange>
        </w:rPr>
        <w:t>bayesplot</w:t>
      </w:r>
      <w:proofErr w:type="spellEnd"/>
      <w:r w:rsidR="00200568" w:rsidRPr="003B0DC5">
        <w:rPr>
          <w:rFonts w:ascii="Times New Roman" w:hAnsi="Times New Roman" w:cs="Times New Roman"/>
          <w:sz w:val="24"/>
          <w:szCs w:val="24"/>
          <w:rPrChange w:id="1028" w:author="Freya Rowland" w:date="2022-04-12T16:58:00Z">
            <w:rPr/>
          </w:rPrChange>
        </w:rPr>
        <w:t>: Plotting for Bayesian Models.</w:t>
      </w:r>
      <w:r w:rsidRPr="003B0DC5">
        <w:rPr>
          <w:rFonts w:ascii="Times New Roman" w:hAnsi="Times New Roman" w:cs="Times New Roman"/>
          <w:sz w:val="24"/>
          <w:szCs w:val="24"/>
          <w:rPrChange w:id="1029" w:author="Freya Rowland" w:date="2022-04-12T16:58:00Z">
            <w:rPr/>
          </w:rPrChange>
        </w:rPr>
        <w:fldChar w:fldCharType="end"/>
      </w:r>
    </w:p>
    <w:p w14:paraId="339F7449"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030"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031" w:author="Freya Rowland" w:date="2022-04-12T16:58:00Z">
            <w:rPr/>
          </w:rPrChange>
        </w:rPr>
        <w:fldChar w:fldCharType="begin"/>
      </w:r>
      <w:r w:rsidRPr="003B0DC5">
        <w:rPr>
          <w:rFonts w:ascii="Times New Roman" w:hAnsi="Times New Roman" w:cs="Times New Roman"/>
          <w:sz w:val="24"/>
          <w:szCs w:val="24"/>
          <w:rPrChange w:id="1032" w:author="Freya Rowland" w:date="2022-04-12T16:58:00Z">
            <w:rPr/>
          </w:rPrChange>
        </w:rPr>
        <w:instrText xml:space="preserve"> HYPERL</w:instrText>
      </w:r>
      <w:r w:rsidRPr="003B0DC5">
        <w:rPr>
          <w:rFonts w:ascii="Times New Roman" w:hAnsi="Times New Roman" w:cs="Times New Roman"/>
          <w:sz w:val="24"/>
          <w:szCs w:val="24"/>
          <w:rPrChange w:id="1033" w:author="Freya Rowland" w:date="2022-04-12T16:58:00Z">
            <w:rPr/>
          </w:rPrChange>
        </w:rPr>
        <w:instrText xml:space="preserve">INK "https://www.zotero.org/google-docs/?X5wAQ5" \h </w:instrText>
      </w:r>
      <w:r w:rsidRPr="003B0DC5">
        <w:rPr>
          <w:rFonts w:ascii="Times New Roman" w:hAnsi="Times New Roman" w:cs="Times New Roman"/>
          <w:sz w:val="24"/>
          <w:szCs w:val="24"/>
          <w:rPrChange w:id="1034" w:author="Freya Rowland" w:date="2022-04-12T16:58:00Z">
            <w:rPr/>
          </w:rPrChange>
        </w:rPr>
        <w:fldChar w:fldCharType="separate"/>
      </w:r>
      <w:r w:rsidR="00200568" w:rsidRPr="003B0DC5">
        <w:rPr>
          <w:rFonts w:ascii="Times New Roman" w:hAnsi="Times New Roman" w:cs="Times New Roman"/>
          <w:sz w:val="24"/>
          <w:szCs w:val="24"/>
          <w:rPrChange w:id="1035" w:author="Freya Rowland" w:date="2022-04-12T16:58:00Z">
            <w:rPr/>
          </w:rPrChange>
        </w:rPr>
        <w:t xml:space="preserve">Gardner SA, Salto LM, Riggs ML, </w:t>
      </w:r>
      <w:proofErr w:type="spellStart"/>
      <w:r w:rsidR="00200568" w:rsidRPr="003B0DC5">
        <w:rPr>
          <w:rFonts w:ascii="Times New Roman" w:hAnsi="Times New Roman" w:cs="Times New Roman"/>
          <w:sz w:val="24"/>
          <w:szCs w:val="24"/>
          <w:rPrChange w:id="1036" w:author="Freya Rowland" w:date="2022-04-12T16:58:00Z">
            <w:rPr/>
          </w:rPrChange>
        </w:rPr>
        <w:t>Casiano</w:t>
      </w:r>
      <w:proofErr w:type="spellEnd"/>
      <w:r w:rsidR="00200568" w:rsidRPr="003B0DC5">
        <w:rPr>
          <w:rFonts w:ascii="Times New Roman" w:hAnsi="Times New Roman" w:cs="Times New Roman"/>
          <w:sz w:val="24"/>
          <w:szCs w:val="24"/>
          <w:rPrChange w:id="1037" w:author="Freya Rowland" w:date="2022-04-12T16:58:00Z">
            <w:rPr/>
          </w:rPrChange>
        </w:rPr>
        <w:t xml:space="preserve"> CA, De Leon M. 2018. Supporting the Writing Productivity of Biomedical Graduate Students: An Integrated, Structured Writing Intervention. CBE—Life Sciences Education 17: ar45.</w:t>
      </w:r>
      <w:r w:rsidRPr="003B0DC5">
        <w:rPr>
          <w:rFonts w:ascii="Times New Roman" w:hAnsi="Times New Roman" w:cs="Times New Roman"/>
          <w:sz w:val="24"/>
          <w:szCs w:val="24"/>
          <w:rPrChange w:id="1038" w:author="Freya Rowland" w:date="2022-04-12T16:58:00Z">
            <w:rPr/>
          </w:rPrChange>
        </w:rPr>
        <w:fldChar w:fldCharType="end"/>
      </w:r>
    </w:p>
    <w:p w14:paraId="073CD0B1"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039"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040" w:author="Freya Rowland" w:date="2022-04-12T16:58:00Z">
            <w:rPr/>
          </w:rPrChange>
        </w:rPr>
        <w:fldChar w:fldCharType="begin"/>
      </w:r>
      <w:r w:rsidRPr="003B0DC5">
        <w:rPr>
          <w:rFonts w:ascii="Times New Roman" w:hAnsi="Times New Roman" w:cs="Times New Roman"/>
          <w:sz w:val="24"/>
          <w:szCs w:val="24"/>
          <w:rPrChange w:id="1041"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042" w:author="Freya Rowland" w:date="2022-04-12T16:58:00Z">
            <w:rPr/>
          </w:rPrChange>
        </w:rPr>
        <w:fldChar w:fldCharType="separate"/>
      </w:r>
      <w:r w:rsidR="00200568" w:rsidRPr="003B0DC5">
        <w:rPr>
          <w:rFonts w:ascii="Times New Roman" w:hAnsi="Times New Roman" w:cs="Times New Roman"/>
          <w:sz w:val="24"/>
          <w:szCs w:val="24"/>
          <w:rPrChange w:id="1043" w:author="Freya Rowland" w:date="2022-04-12T16:58:00Z">
            <w:rPr/>
          </w:rPrChange>
        </w:rPr>
        <w:t xml:space="preserve">Goodrich B, </w:t>
      </w:r>
      <w:proofErr w:type="spellStart"/>
      <w:r w:rsidR="00200568" w:rsidRPr="003B0DC5">
        <w:rPr>
          <w:rFonts w:ascii="Times New Roman" w:hAnsi="Times New Roman" w:cs="Times New Roman"/>
          <w:sz w:val="24"/>
          <w:szCs w:val="24"/>
          <w:rPrChange w:id="1044" w:author="Freya Rowland" w:date="2022-04-12T16:58:00Z">
            <w:rPr/>
          </w:rPrChange>
        </w:rPr>
        <w:t>Gabry</w:t>
      </w:r>
      <w:proofErr w:type="spellEnd"/>
      <w:r w:rsidR="00200568" w:rsidRPr="003B0DC5">
        <w:rPr>
          <w:rFonts w:ascii="Times New Roman" w:hAnsi="Times New Roman" w:cs="Times New Roman"/>
          <w:sz w:val="24"/>
          <w:szCs w:val="24"/>
          <w:rPrChange w:id="1045" w:author="Freya Rowland" w:date="2022-04-12T16:58:00Z">
            <w:rPr/>
          </w:rPrChange>
        </w:rPr>
        <w:t xml:space="preserve"> J, </w:t>
      </w:r>
      <w:proofErr w:type="spellStart"/>
      <w:r w:rsidR="00200568" w:rsidRPr="003B0DC5">
        <w:rPr>
          <w:rFonts w:ascii="Times New Roman" w:hAnsi="Times New Roman" w:cs="Times New Roman"/>
          <w:sz w:val="24"/>
          <w:szCs w:val="24"/>
          <w:rPrChange w:id="1046" w:author="Freya Rowland" w:date="2022-04-12T16:58:00Z">
            <w:rPr/>
          </w:rPrChange>
        </w:rPr>
        <w:t>Brilleman</w:t>
      </w:r>
      <w:proofErr w:type="spellEnd"/>
      <w:r w:rsidR="00200568" w:rsidRPr="003B0DC5">
        <w:rPr>
          <w:rFonts w:ascii="Times New Roman" w:hAnsi="Times New Roman" w:cs="Times New Roman"/>
          <w:sz w:val="24"/>
          <w:szCs w:val="24"/>
          <w:rPrChange w:id="1047" w:author="Freya Rowland" w:date="2022-04-12T16:58:00Z">
            <w:rPr/>
          </w:rPrChange>
        </w:rPr>
        <w:t xml:space="preserve"> S. 2020. </w:t>
      </w:r>
      <w:proofErr w:type="spellStart"/>
      <w:r w:rsidR="00200568" w:rsidRPr="003B0DC5">
        <w:rPr>
          <w:rFonts w:ascii="Times New Roman" w:hAnsi="Times New Roman" w:cs="Times New Roman"/>
          <w:sz w:val="24"/>
          <w:szCs w:val="24"/>
          <w:rPrChange w:id="1048" w:author="Freya Rowland" w:date="2022-04-12T16:58:00Z">
            <w:rPr/>
          </w:rPrChange>
        </w:rPr>
        <w:t>rstanarm</w:t>
      </w:r>
      <w:proofErr w:type="spellEnd"/>
      <w:r w:rsidR="00200568" w:rsidRPr="003B0DC5">
        <w:rPr>
          <w:rFonts w:ascii="Times New Roman" w:hAnsi="Times New Roman" w:cs="Times New Roman"/>
          <w:sz w:val="24"/>
          <w:szCs w:val="24"/>
          <w:rPrChange w:id="1049" w:author="Freya Rowland" w:date="2022-04-12T16:58:00Z">
            <w:rPr/>
          </w:rPrChange>
        </w:rPr>
        <w:t>: Bayesian applied regression modeling via Stan.</w:t>
      </w:r>
      <w:r w:rsidRPr="003B0DC5">
        <w:rPr>
          <w:rFonts w:ascii="Times New Roman" w:hAnsi="Times New Roman" w:cs="Times New Roman"/>
          <w:sz w:val="24"/>
          <w:szCs w:val="24"/>
          <w:rPrChange w:id="1050" w:author="Freya Rowland" w:date="2022-04-12T16:58:00Z">
            <w:rPr/>
          </w:rPrChange>
        </w:rPr>
        <w:fldChar w:fldCharType="end"/>
      </w:r>
    </w:p>
    <w:p w14:paraId="431EC44F"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051"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052" w:author="Freya Rowland" w:date="2022-04-12T16:58:00Z">
            <w:rPr/>
          </w:rPrChange>
        </w:rPr>
        <w:lastRenderedPageBreak/>
        <w:fldChar w:fldCharType="begin"/>
      </w:r>
      <w:r w:rsidRPr="003B0DC5">
        <w:rPr>
          <w:rFonts w:ascii="Times New Roman" w:hAnsi="Times New Roman" w:cs="Times New Roman"/>
          <w:sz w:val="24"/>
          <w:szCs w:val="24"/>
          <w:rPrChange w:id="1053"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054" w:author="Freya Rowland" w:date="2022-04-12T16:58:00Z">
            <w:rPr/>
          </w:rPrChange>
        </w:rPr>
        <w:fldChar w:fldCharType="separate"/>
      </w:r>
      <w:r w:rsidR="00200568" w:rsidRPr="003B0DC5">
        <w:rPr>
          <w:rFonts w:ascii="Times New Roman" w:hAnsi="Times New Roman" w:cs="Times New Roman"/>
          <w:sz w:val="24"/>
          <w:szCs w:val="24"/>
          <w:rPrChange w:id="1055" w:author="Freya Rowland" w:date="2022-04-12T16:58:00Z">
            <w:rPr/>
          </w:rPrChange>
        </w:rPr>
        <w:t xml:space="preserve">Grady RK, La </w:t>
      </w:r>
      <w:proofErr w:type="spellStart"/>
      <w:r w:rsidR="00200568" w:rsidRPr="003B0DC5">
        <w:rPr>
          <w:rFonts w:ascii="Times New Roman" w:hAnsi="Times New Roman" w:cs="Times New Roman"/>
          <w:sz w:val="24"/>
          <w:szCs w:val="24"/>
          <w:rPrChange w:id="1056" w:author="Freya Rowland" w:date="2022-04-12T16:58:00Z">
            <w:rPr/>
          </w:rPrChange>
        </w:rPr>
        <w:t>Touche</w:t>
      </w:r>
      <w:proofErr w:type="spellEnd"/>
      <w:r w:rsidR="00200568" w:rsidRPr="003B0DC5">
        <w:rPr>
          <w:rFonts w:ascii="Times New Roman" w:hAnsi="Times New Roman" w:cs="Times New Roman"/>
          <w:sz w:val="24"/>
          <w:szCs w:val="24"/>
          <w:rPrChange w:id="1057" w:author="Freya Rowland" w:date="2022-04-12T16:58:00Z">
            <w:rPr/>
          </w:rPrChange>
        </w:rPr>
        <w:t xml:space="preserve"> R, </w:t>
      </w:r>
      <w:proofErr w:type="spellStart"/>
      <w:r w:rsidR="00200568" w:rsidRPr="003B0DC5">
        <w:rPr>
          <w:rFonts w:ascii="Times New Roman" w:hAnsi="Times New Roman" w:cs="Times New Roman"/>
          <w:sz w:val="24"/>
          <w:szCs w:val="24"/>
          <w:rPrChange w:id="1058" w:author="Freya Rowland" w:date="2022-04-12T16:58:00Z">
            <w:rPr/>
          </w:rPrChange>
        </w:rPr>
        <w:t>Oslawski</w:t>
      </w:r>
      <w:proofErr w:type="spellEnd"/>
      <w:r w:rsidR="00200568" w:rsidRPr="003B0DC5">
        <w:rPr>
          <w:rFonts w:ascii="Times New Roman" w:hAnsi="Times New Roman" w:cs="Times New Roman"/>
          <w:sz w:val="24"/>
          <w:szCs w:val="24"/>
          <w:rPrChange w:id="1059" w:author="Freya Rowland" w:date="2022-04-12T16:58:00Z">
            <w:rPr/>
          </w:rPrChange>
        </w:rPr>
        <w:t xml:space="preserve">-Lopez J, Powers A, </w:t>
      </w:r>
      <w:proofErr w:type="spellStart"/>
      <w:r w:rsidR="00200568" w:rsidRPr="003B0DC5">
        <w:rPr>
          <w:rFonts w:ascii="Times New Roman" w:hAnsi="Times New Roman" w:cs="Times New Roman"/>
          <w:sz w:val="24"/>
          <w:szCs w:val="24"/>
          <w:rPrChange w:id="1060" w:author="Freya Rowland" w:date="2022-04-12T16:58:00Z">
            <w:rPr/>
          </w:rPrChange>
        </w:rPr>
        <w:t>Simacek</w:t>
      </w:r>
      <w:proofErr w:type="spellEnd"/>
      <w:r w:rsidR="00200568" w:rsidRPr="003B0DC5">
        <w:rPr>
          <w:rFonts w:ascii="Times New Roman" w:hAnsi="Times New Roman" w:cs="Times New Roman"/>
          <w:sz w:val="24"/>
          <w:szCs w:val="24"/>
          <w:rPrChange w:id="1061" w:author="Freya Rowland" w:date="2022-04-12T16:58:00Z">
            <w:rPr/>
          </w:rPrChange>
        </w:rPr>
        <w:t xml:space="preserve"> K. 2014. Betwixt and Between: The Social Position and Stress Experiences of Graduate Students. Teaching Sociology 42: 5–16.</w:t>
      </w:r>
      <w:r w:rsidRPr="003B0DC5">
        <w:rPr>
          <w:rFonts w:ascii="Times New Roman" w:hAnsi="Times New Roman" w:cs="Times New Roman"/>
          <w:sz w:val="24"/>
          <w:szCs w:val="24"/>
          <w:rPrChange w:id="1062" w:author="Freya Rowland" w:date="2022-04-12T16:58:00Z">
            <w:rPr/>
          </w:rPrChange>
        </w:rPr>
        <w:fldChar w:fldCharType="end"/>
      </w:r>
    </w:p>
    <w:p w14:paraId="0E5DD269"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063"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064" w:author="Freya Rowland" w:date="2022-04-12T16:58:00Z">
            <w:rPr/>
          </w:rPrChange>
        </w:rPr>
        <w:fldChar w:fldCharType="begin"/>
      </w:r>
      <w:r w:rsidRPr="003B0DC5">
        <w:rPr>
          <w:rFonts w:ascii="Times New Roman" w:hAnsi="Times New Roman" w:cs="Times New Roman"/>
          <w:sz w:val="24"/>
          <w:szCs w:val="24"/>
          <w:rPrChange w:id="1065"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066" w:author="Freya Rowland" w:date="2022-04-12T16:58:00Z">
            <w:rPr/>
          </w:rPrChange>
        </w:rPr>
        <w:fldChar w:fldCharType="separate"/>
      </w:r>
      <w:r w:rsidR="00200568" w:rsidRPr="003B0DC5">
        <w:rPr>
          <w:rFonts w:ascii="Times New Roman" w:hAnsi="Times New Roman" w:cs="Times New Roman"/>
          <w:sz w:val="24"/>
          <w:szCs w:val="24"/>
          <w:rPrChange w:id="1067" w:author="Freya Rowland" w:date="2022-04-12T16:58:00Z">
            <w:rPr/>
          </w:rPrChange>
        </w:rPr>
        <w:t xml:space="preserve">Hansen WD, Scholl JP, Sorensen AE, Fisher KE, Klassen JA, Calle L, </w:t>
      </w:r>
      <w:proofErr w:type="spellStart"/>
      <w:r w:rsidR="00200568" w:rsidRPr="003B0DC5">
        <w:rPr>
          <w:rFonts w:ascii="Times New Roman" w:hAnsi="Times New Roman" w:cs="Times New Roman"/>
          <w:sz w:val="24"/>
          <w:szCs w:val="24"/>
          <w:rPrChange w:id="1068" w:author="Freya Rowland" w:date="2022-04-12T16:58:00Z">
            <w:rPr/>
          </w:rPrChange>
        </w:rPr>
        <w:t>Kandlikar</w:t>
      </w:r>
      <w:proofErr w:type="spellEnd"/>
      <w:r w:rsidR="00200568" w:rsidRPr="003B0DC5">
        <w:rPr>
          <w:rFonts w:ascii="Times New Roman" w:hAnsi="Times New Roman" w:cs="Times New Roman"/>
          <w:sz w:val="24"/>
          <w:szCs w:val="24"/>
          <w:rPrChange w:id="1069" w:author="Freya Rowland" w:date="2022-04-12T16:58:00Z">
            <w:rPr/>
          </w:rPrChange>
        </w:rPr>
        <w:t xml:space="preserve"> GS, </w:t>
      </w:r>
      <w:proofErr w:type="spellStart"/>
      <w:r w:rsidR="00200568" w:rsidRPr="003B0DC5">
        <w:rPr>
          <w:rFonts w:ascii="Times New Roman" w:hAnsi="Times New Roman" w:cs="Times New Roman"/>
          <w:sz w:val="24"/>
          <w:szCs w:val="24"/>
          <w:rPrChange w:id="1070" w:author="Freya Rowland" w:date="2022-04-12T16:58:00Z">
            <w:rPr/>
          </w:rPrChange>
        </w:rPr>
        <w:t>Kortessis</w:t>
      </w:r>
      <w:proofErr w:type="spellEnd"/>
      <w:r w:rsidR="00200568" w:rsidRPr="003B0DC5">
        <w:rPr>
          <w:rFonts w:ascii="Times New Roman" w:hAnsi="Times New Roman" w:cs="Times New Roman"/>
          <w:sz w:val="24"/>
          <w:szCs w:val="24"/>
          <w:rPrChange w:id="1071" w:author="Freya Rowland" w:date="2022-04-12T16:58:00Z">
            <w:rPr/>
          </w:rPrChange>
        </w:rPr>
        <w:t xml:space="preserve"> N, Kucera DC, Marias DE, </w:t>
      </w:r>
      <w:proofErr w:type="spellStart"/>
      <w:r w:rsidR="00200568" w:rsidRPr="003B0DC5">
        <w:rPr>
          <w:rFonts w:ascii="Times New Roman" w:hAnsi="Times New Roman" w:cs="Times New Roman"/>
          <w:sz w:val="24"/>
          <w:szCs w:val="24"/>
          <w:rPrChange w:id="1072" w:author="Freya Rowland" w:date="2022-04-12T16:58:00Z">
            <w:rPr/>
          </w:rPrChange>
        </w:rPr>
        <w:t>Narango</w:t>
      </w:r>
      <w:proofErr w:type="spellEnd"/>
      <w:r w:rsidR="00200568" w:rsidRPr="003B0DC5">
        <w:rPr>
          <w:rFonts w:ascii="Times New Roman" w:hAnsi="Times New Roman" w:cs="Times New Roman"/>
          <w:sz w:val="24"/>
          <w:szCs w:val="24"/>
          <w:rPrChange w:id="1073" w:author="Freya Rowland" w:date="2022-04-12T16:58:00Z">
            <w:rPr/>
          </w:rPrChange>
        </w:rPr>
        <w:t xml:space="preserve"> DL, O’Keeffe K, </w:t>
      </w:r>
      <w:proofErr w:type="spellStart"/>
      <w:r w:rsidR="00200568" w:rsidRPr="003B0DC5">
        <w:rPr>
          <w:rFonts w:ascii="Times New Roman" w:hAnsi="Times New Roman" w:cs="Times New Roman"/>
          <w:sz w:val="24"/>
          <w:szCs w:val="24"/>
          <w:rPrChange w:id="1074" w:author="Freya Rowland" w:date="2022-04-12T16:58:00Z">
            <w:rPr/>
          </w:rPrChange>
        </w:rPr>
        <w:t>Recart</w:t>
      </w:r>
      <w:proofErr w:type="spellEnd"/>
      <w:r w:rsidR="00200568" w:rsidRPr="003B0DC5">
        <w:rPr>
          <w:rFonts w:ascii="Times New Roman" w:hAnsi="Times New Roman" w:cs="Times New Roman"/>
          <w:sz w:val="24"/>
          <w:szCs w:val="24"/>
          <w:rPrChange w:id="1075" w:author="Freya Rowland" w:date="2022-04-12T16:58:00Z">
            <w:rPr/>
          </w:rPrChange>
        </w:rPr>
        <w:t xml:space="preserve"> W, Ridolfi E, Shea ME. 2018. How do we ensure the future of our discipline is vibrant? Student reflections on careers and culture of ecology. Ecosphere 9: e02099.</w:t>
      </w:r>
      <w:r w:rsidRPr="003B0DC5">
        <w:rPr>
          <w:rFonts w:ascii="Times New Roman" w:hAnsi="Times New Roman" w:cs="Times New Roman"/>
          <w:sz w:val="24"/>
          <w:szCs w:val="24"/>
          <w:rPrChange w:id="1076" w:author="Freya Rowland" w:date="2022-04-12T16:58:00Z">
            <w:rPr/>
          </w:rPrChange>
        </w:rPr>
        <w:fldChar w:fldCharType="end"/>
      </w:r>
    </w:p>
    <w:p w14:paraId="405DB31A"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077"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078" w:author="Freya Rowland" w:date="2022-04-12T16:58:00Z">
            <w:rPr/>
          </w:rPrChange>
        </w:rPr>
        <w:fldChar w:fldCharType="begin"/>
      </w:r>
      <w:r w:rsidRPr="003B0DC5">
        <w:rPr>
          <w:rFonts w:ascii="Times New Roman" w:hAnsi="Times New Roman" w:cs="Times New Roman"/>
          <w:sz w:val="24"/>
          <w:szCs w:val="24"/>
          <w:rPrChange w:id="1079"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080" w:author="Freya Rowland" w:date="2022-04-12T16:58:00Z">
            <w:rPr/>
          </w:rPrChange>
        </w:rPr>
        <w:fldChar w:fldCharType="separate"/>
      </w:r>
      <w:r w:rsidR="00200568" w:rsidRPr="003B0DC5">
        <w:rPr>
          <w:rFonts w:ascii="Times New Roman" w:hAnsi="Times New Roman" w:cs="Times New Roman"/>
          <w:sz w:val="24"/>
          <w:szCs w:val="24"/>
          <w:rPrChange w:id="1081" w:author="Freya Rowland" w:date="2022-04-12T16:58:00Z">
            <w:rPr/>
          </w:rPrChange>
        </w:rPr>
        <w:t xml:space="preserve">Herman E, Nicholas D, Watkinson A, Rodríguez-Bravo B, </w:t>
      </w:r>
      <w:proofErr w:type="spellStart"/>
      <w:r w:rsidR="00200568" w:rsidRPr="003B0DC5">
        <w:rPr>
          <w:rFonts w:ascii="Times New Roman" w:hAnsi="Times New Roman" w:cs="Times New Roman"/>
          <w:sz w:val="24"/>
          <w:szCs w:val="24"/>
          <w:rPrChange w:id="1082" w:author="Freya Rowland" w:date="2022-04-12T16:58:00Z">
            <w:rPr/>
          </w:rPrChange>
        </w:rPr>
        <w:t>Abrizah</w:t>
      </w:r>
      <w:proofErr w:type="spellEnd"/>
      <w:r w:rsidR="00200568" w:rsidRPr="003B0DC5">
        <w:rPr>
          <w:rFonts w:ascii="Times New Roman" w:hAnsi="Times New Roman" w:cs="Times New Roman"/>
          <w:sz w:val="24"/>
          <w:szCs w:val="24"/>
          <w:rPrChange w:id="1083" w:author="Freya Rowland" w:date="2022-04-12T16:58:00Z">
            <w:rPr/>
          </w:rPrChange>
        </w:rPr>
        <w:t xml:space="preserve"> A, </w:t>
      </w:r>
      <w:r w:rsidRPr="003B0DC5">
        <w:rPr>
          <w:rFonts w:ascii="Times New Roman" w:hAnsi="Times New Roman" w:cs="Times New Roman"/>
          <w:sz w:val="24"/>
          <w:szCs w:val="24"/>
          <w:rPrChange w:id="1084" w:author="Freya Rowland" w:date="2022-04-12T16:58:00Z">
            <w:rPr/>
          </w:rPrChange>
        </w:rPr>
        <w:fldChar w:fldCharType="end"/>
      </w:r>
      <w:r w:rsidRPr="003B0DC5">
        <w:rPr>
          <w:rFonts w:ascii="Times New Roman" w:hAnsi="Times New Roman" w:cs="Times New Roman"/>
          <w:sz w:val="24"/>
          <w:szCs w:val="24"/>
          <w:rPrChange w:id="1085" w:author="Freya Rowland" w:date="2022-04-12T16:58:00Z">
            <w:rPr/>
          </w:rPrChange>
        </w:rPr>
        <w:fldChar w:fldCharType="begin"/>
      </w:r>
      <w:r w:rsidRPr="003B0DC5">
        <w:rPr>
          <w:rFonts w:ascii="Times New Roman" w:hAnsi="Times New Roman" w:cs="Times New Roman"/>
          <w:sz w:val="24"/>
          <w:szCs w:val="24"/>
          <w:rPrChange w:id="1086"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087" w:author="Freya Rowland" w:date="2022-04-12T16:58:00Z">
            <w:rPr/>
          </w:rPrChange>
        </w:rPr>
        <w:fldChar w:fldCharType="separate"/>
      </w:r>
      <w:proofErr w:type="spellStart"/>
      <w:r w:rsidR="00200568" w:rsidRPr="003B0DC5">
        <w:rPr>
          <w:rFonts w:ascii="Times New Roman" w:hAnsi="Times New Roman" w:cs="Times New Roman"/>
          <w:sz w:val="24"/>
          <w:szCs w:val="24"/>
          <w:rPrChange w:id="1088" w:author="Freya Rowland" w:date="2022-04-12T16:58:00Z">
            <w:rPr/>
          </w:rPrChange>
        </w:rPr>
        <w:t>Boukacem-Zeghmouri</w:t>
      </w:r>
      <w:proofErr w:type="spellEnd"/>
      <w:r w:rsidRPr="003B0DC5">
        <w:rPr>
          <w:rFonts w:ascii="Times New Roman" w:hAnsi="Times New Roman" w:cs="Times New Roman"/>
          <w:sz w:val="24"/>
          <w:szCs w:val="24"/>
          <w:rPrChange w:id="1089" w:author="Freya Rowland" w:date="2022-04-12T16:58:00Z">
            <w:rPr/>
          </w:rPrChange>
        </w:rPr>
        <w:fldChar w:fldCharType="end"/>
      </w:r>
      <w:r w:rsidRPr="003B0DC5">
        <w:rPr>
          <w:rFonts w:ascii="Times New Roman" w:hAnsi="Times New Roman" w:cs="Times New Roman"/>
          <w:sz w:val="24"/>
          <w:szCs w:val="24"/>
          <w:rPrChange w:id="1090" w:author="Freya Rowland" w:date="2022-04-12T16:58:00Z">
            <w:rPr/>
          </w:rPrChange>
        </w:rPr>
        <w:fldChar w:fldCharType="begin"/>
      </w:r>
      <w:r w:rsidRPr="003B0DC5">
        <w:rPr>
          <w:rFonts w:ascii="Times New Roman" w:hAnsi="Times New Roman" w:cs="Times New Roman"/>
          <w:sz w:val="24"/>
          <w:szCs w:val="24"/>
          <w:rPrChange w:id="1091" w:author="Freya Rowland" w:date="2022-04-12T16:58:00Z">
            <w:rPr/>
          </w:rPrChange>
        </w:rPr>
        <w:instrText xml:space="preserve"> HYPERLINK "https://www.zo</w:instrText>
      </w:r>
      <w:r w:rsidRPr="003B0DC5">
        <w:rPr>
          <w:rFonts w:ascii="Times New Roman" w:hAnsi="Times New Roman" w:cs="Times New Roman"/>
          <w:sz w:val="24"/>
          <w:szCs w:val="24"/>
          <w:rPrChange w:id="1092" w:author="Freya Rowland" w:date="2022-04-12T16:58:00Z">
            <w:rPr/>
          </w:rPrChange>
        </w:rPr>
        <w:instrText xml:space="preserve">tero.org/google-docs/?X5wAQ5" \h </w:instrText>
      </w:r>
      <w:r w:rsidRPr="003B0DC5">
        <w:rPr>
          <w:rFonts w:ascii="Times New Roman" w:hAnsi="Times New Roman" w:cs="Times New Roman"/>
          <w:sz w:val="24"/>
          <w:szCs w:val="24"/>
          <w:rPrChange w:id="1093" w:author="Freya Rowland" w:date="2022-04-12T16:58:00Z">
            <w:rPr/>
          </w:rPrChange>
        </w:rPr>
        <w:fldChar w:fldCharType="separate"/>
      </w:r>
      <w:r w:rsidR="00200568" w:rsidRPr="003B0DC5">
        <w:rPr>
          <w:rFonts w:ascii="Times New Roman" w:hAnsi="Times New Roman" w:cs="Times New Roman"/>
          <w:sz w:val="24"/>
          <w:szCs w:val="24"/>
          <w:rPrChange w:id="1094" w:author="Freya Rowland" w:date="2022-04-12T16:58:00Z">
            <w:rPr/>
          </w:rPrChange>
        </w:rPr>
        <w:t xml:space="preserve"> C, Jamali HR, Sims D, Allard S, </w:t>
      </w:r>
      <w:proofErr w:type="spellStart"/>
      <w:r w:rsidR="00200568" w:rsidRPr="003B0DC5">
        <w:rPr>
          <w:rFonts w:ascii="Times New Roman" w:hAnsi="Times New Roman" w:cs="Times New Roman"/>
          <w:sz w:val="24"/>
          <w:szCs w:val="24"/>
          <w:rPrChange w:id="1095" w:author="Freya Rowland" w:date="2022-04-12T16:58:00Z">
            <w:rPr/>
          </w:rPrChange>
        </w:rPr>
        <w:t>Tenopir</w:t>
      </w:r>
      <w:proofErr w:type="spellEnd"/>
      <w:r w:rsidR="00200568" w:rsidRPr="003B0DC5">
        <w:rPr>
          <w:rFonts w:ascii="Times New Roman" w:hAnsi="Times New Roman" w:cs="Times New Roman"/>
          <w:sz w:val="24"/>
          <w:szCs w:val="24"/>
          <w:rPrChange w:id="1096" w:author="Freya Rowland" w:date="2022-04-12T16:58:00Z">
            <w:rPr/>
          </w:rPrChange>
        </w:rPr>
        <w:t xml:space="preserve"> C, Xu J, </w:t>
      </w:r>
      <w:proofErr w:type="spellStart"/>
      <w:r w:rsidR="00200568" w:rsidRPr="003B0DC5">
        <w:rPr>
          <w:rFonts w:ascii="Times New Roman" w:hAnsi="Times New Roman" w:cs="Times New Roman"/>
          <w:sz w:val="24"/>
          <w:szCs w:val="24"/>
          <w:rPrChange w:id="1097" w:author="Freya Rowland" w:date="2022-04-12T16:58:00Z">
            <w:rPr/>
          </w:rPrChange>
        </w:rPr>
        <w:t>Świgoń</w:t>
      </w:r>
      <w:proofErr w:type="spellEnd"/>
      <w:r w:rsidR="00200568" w:rsidRPr="003B0DC5">
        <w:rPr>
          <w:rFonts w:ascii="Times New Roman" w:hAnsi="Times New Roman" w:cs="Times New Roman"/>
          <w:sz w:val="24"/>
          <w:szCs w:val="24"/>
          <w:rPrChange w:id="1098" w:author="Freya Rowland" w:date="2022-04-12T16:58:00Z">
            <w:rPr/>
          </w:rPrChange>
        </w:rPr>
        <w:t xml:space="preserve"> M, </w:t>
      </w:r>
      <w:proofErr w:type="spellStart"/>
      <w:r w:rsidR="00200568" w:rsidRPr="003B0DC5">
        <w:rPr>
          <w:rFonts w:ascii="Times New Roman" w:hAnsi="Times New Roman" w:cs="Times New Roman"/>
          <w:sz w:val="24"/>
          <w:szCs w:val="24"/>
          <w:rPrChange w:id="1099" w:author="Freya Rowland" w:date="2022-04-12T16:58:00Z">
            <w:rPr/>
          </w:rPrChange>
        </w:rPr>
        <w:t>Serbina</w:t>
      </w:r>
      <w:proofErr w:type="spellEnd"/>
      <w:r w:rsidR="00200568" w:rsidRPr="003B0DC5">
        <w:rPr>
          <w:rFonts w:ascii="Times New Roman" w:hAnsi="Times New Roman" w:cs="Times New Roman"/>
          <w:sz w:val="24"/>
          <w:szCs w:val="24"/>
          <w:rPrChange w:id="1100" w:author="Freya Rowland" w:date="2022-04-12T16:58:00Z">
            <w:rPr/>
          </w:rPrChange>
        </w:rPr>
        <w:t xml:space="preserve"> G, Cannon LP. 2021. The impact of the pandemic on early career researchers: what we already know from the internationally published literature. El </w:t>
      </w:r>
      <w:proofErr w:type="spellStart"/>
      <w:r w:rsidR="00200568" w:rsidRPr="003B0DC5">
        <w:rPr>
          <w:rFonts w:ascii="Times New Roman" w:hAnsi="Times New Roman" w:cs="Times New Roman"/>
          <w:sz w:val="24"/>
          <w:szCs w:val="24"/>
          <w:rPrChange w:id="1101" w:author="Freya Rowland" w:date="2022-04-12T16:58:00Z">
            <w:rPr/>
          </w:rPrChange>
        </w:rPr>
        <w:t>profesional</w:t>
      </w:r>
      <w:proofErr w:type="spellEnd"/>
      <w:r w:rsidR="00200568" w:rsidRPr="003B0DC5">
        <w:rPr>
          <w:rFonts w:ascii="Times New Roman" w:hAnsi="Times New Roman" w:cs="Times New Roman"/>
          <w:sz w:val="24"/>
          <w:szCs w:val="24"/>
          <w:rPrChange w:id="1102" w:author="Freya Rowland" w:date="2022-04-12T16:58:00Z">
            <w:rPr/>
          </w:rPrChange>
        </w:rPr>
        <w:t xml:space="preserve"> de la </w:t>
      </w:r>
      <w:proofErr w:type="spellStart"/>
      <w:r w:rsidR="00200568" w:rsidRPr="003B0DC5">
        <w:rPr>
          <w:rFonts w:ascii="Times New Roman" w:hAnsi="Times New Roman" w:cs="Times New Roman"/>
          <w:sz w:val="24"/>
          <w:szCs w:val="24"/>
          <w:rPrChange w:id="1103" w:author="Freya Rowland" w:date="2022-04-12T16:58:00Z">
            <w:rPr/>
          </w:rPrChange>
        </w:rPr>
        <w:t>información</w:t>
      </w:r>
      <w:proofErr w:type="spellEnd"/>
      <w:r w:rsidR="00200568" w:rsidRPr="003B0DC5">
        <w:rPr>
          <w:rFonts w:ascii="Times New Roman" w:hAnsi="Times New Roman" w:cs="Times New Roman"/>
          <w:sz w:val="24"/>
          <w:szCs w:val="24"/>
          <w:rPrChange w:id="1104" w:author="Freya Rowland" w:date="2022-04-12T16:58:00Z">
            <w:rPr/>
          </w:rPrChange>
        </w:rPr>
        <w:t xml:space="preserve"> e300208.</w:t>
      </w:r>
      <w:r w:rsidRPr="003B0DC5">
        <w:rPr>
          <w:rFonts w:ascii="Times New Roman" w:hAnsi="Times New Roman" w:cs="Times New Roman"/>
          <w:sz w:val="24"/>
          <w:szCs w:val="24"/>
          <w:rPrChange w:id="1105" w:author="Freya Rowland" w:date="2022-04-12T16:58:00Z">
            <w:rPr/>
          </w:rPrChange>
        </w:rPr>
        <w:fldChar w:fldCharType="end"/>
      </w:r>
    </w:p>
    <w:p w14:paraId="65ACC5AF"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106"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107" w:author="Freya Rowland" w:date="2022-04-12T16:58:00Z">
            <w:rPr/>
          </w:rPrChange>
        </w:rPr>
        <w:fldChar w:fldCharType="begin"/>
      </w:r>
      <w:r w:rsidRPr="003B0DC5">
        <w:rPr>
          <w:rFonts w:ascii="Times New Roman" w:hAnsi="Times New Roman" w:cs="Times New Roman"/>
          <w:sz w:val="24"/>
          <w:szCs w:val="24"/>
          <w:rPrChange w:id="1108"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109" w:author="Freya Rowland" w:date="2022-04-12T16:58:00Z">
            <w:rPr/>
          </w:rPrChange>
        </w:rPr>
        <w:fldChar w:fldCharType="separate"/>
      </w:r>
      <w:r w:rsidR="00200568" w:rsidRPr="003B0DC5">
        <w:rPr>
          <w:rFonts w:ascii="Times New Roman" w:hAnsi="Times New Roman" w:cs="Times New Roman"/>
          <w:sz w:val="24"/>
          <w:szCs w:val="24"/>
          <w:rPrChange w:id="1110" w:author="Freya Rowland" w:date="2022-04-12T16:58:00Z">
            <w:rPr/>
          </w:rPrChange>
        </w:rPr>
        <w:t xml:space="preserve">Jimenez MF, Laverty TM, </w:t>
      </w:r>
      <w:proofErr w:type="spellStart"/>
      <w:r w:rsidR="00200568" w:rsidRPr="003B0DC5">
        <w:rPr>
          <w:rFonts w:ascii="Times New Roman" w:hAnsi="Times New Roman" w:cs="Times New Roman"/>
          <w:sz w:val="24"/>
          <w:szCs w:val="24"/>
          <w:rPrChange w:id="1111" w:author="Freya Rowland" w:date="2022-04-12T16:58:00Z">
            <w:rPr/>
          </w:rPrChange>
        </w:rPr>
        <w:t>Bombaci</w:t>
      </w:r>
      <w:proofErr w:type="spellEnd"/>
      <w:r w:rsidR="00200568" w:rsidRPr="003B0DC5">
        <w:rPr>
          <w:rFonts w:ascii="Times New Roman" w:hAnsi="Times New Roman" w:cs="Times New Roman"/>
          <w:sz w:val="24"/>
          <w:szCs w:val="24"/>
          <w:rPrChange w:id="1112" w:author="Freya Rowland" w:date="2022-04-12T16:58:00Z">
            <w:rPr/>
          </w:rPrChange>
        </w:rPr>
        <w:t xml:space="preserve"> SP, Wilkins K, Bennett DE, </w:t>
      </w:r>
      <w:proofErr w:type="spellStart"/>
      <w:r w:rsidR="00200568" w:rsidRPr="003B0DC5">
        <w:rPr>
          <w:rFonts w:ascii="Times New Roman" w:hAnsi="Times New Roman" w:cs="Times New Roman"/>
          <w:sz w:val="24"/>
          <w:szCs w:val="24"/>
          <w:rPrChange w:id="1113" w:author="Freya Rowland" w:date="2022-04-12T16:58:00Z">
            <w:rPr/>
          </w:rPrChange>
        </w:rPr>
        <w:t>Pejchar</w:t>
      </w:r>
      <w:proofErr w:type="spellEnd"/>
      <w:r w:rsidR="00200568" w:rsidRPr="003B0DC5">
        <w:rPr>
          <w:rFonts w:ascii="Times New Roman" w:hAnsi="Times New Roman" w:cs="Times New Roman"/>
          <w:sz w:val="24"/>
          <w:szCs w:val="24"/>
          <w:rPrChange w:id="1114" w:author="Freya Rowland" w:date="2022-04-12T16:58:00Z">
            <w:rPr/>
          </w:rPrChange>
        </w:rPr>
        <w:t xml:space="preserve"> L. 2019. Underrepresented faculty play a disproportionate role in advancing diversity and inclusion. Nature Ecology &amp; Evolution 3: 1030–1033.</w:t>
      </w:r>
      <w:r w:rsidRPr="003B0DC5">
        <w:rPr>
          <w:rFonts w:ascii="Times New Roman" w:hAnsi="Times New Roman" w:cs="Times New Roman"/>
          <w:sz w:val="24"/>
          <w:szCs w:val="24"/>
          <w:rPrChange w:id="1115" w:author="Freya Rowland" w:date="2022-04-12T16:58:00Z">
            <w:rPr/>
          </w:rPrChange>
        </w:rPr>
        <w:fldChar w:fldCharType="end"/>
      </w:r>
    </w:p>
    <w:p w14:paraId="3028B13A"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116"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117" w:author="Freya Rowland" w:date="2022-04-12T16:58:00Z">
            <w:rPr/>
          </w:rPrChange>
        </w:rPr>
        <w:fldChar w:fldCharType="begin"/>
      </w:r>
      <w:r w:rsidRPr="003B0DC5">
        <w:rPr>
          <w:rFonts w:ascii="Times New Roman" w:hAnsi="Times New Roman" w:cs="Times New Roman"/>
          <w:sz w:val="24"/>
          <w:szCs w:val="24"/>
          <w:rPrChange w:id="1118" w:author="Freya Rowland" w:date="2022-04-12T16:58:00Z">
            <w:rPr/>
          </w:rPrChange>
        </w:rPr>
        <w:instrText xml:space="preserve"> HYPERLINK "https://www.zotero.org/google-docs/?X5wA</w:instrText>
      </w:r>
      <w:r w:rsidRPr="003B0DC5">
        <w:rPr>
          <w:rFonts w:ascii="Times New Roman" w:hAnsi="Times New Roman" w:cs="Times New Roman"/>
          <w:sz w:val="24"/>
          <w:szCs w:val="24"/>
          <w:rPrChange w:id="1119" w:author="Freya Rowland" w:date="2022-04-12T16:58:00Z">
            <w:rPr/>
          </w:rPrChange>
        </w:rPr>
        <w:instrText xml:space="preserve">Q5" \h </w:instrText>
      </w:r>
      <w:r w:rsidRPr="003B0DC5">
        <w:rPr>
          <w:rFonts w:ascii="Times New Roman" w:hAnsi="Times New Roman" w:cs="Times New Roman"/>
          <w:sz w:val="24"/>
          <w:szCs w:val="24"/>
          <w:rPrChange w:id="1120" w:author="Freya Rowland" w:date="2022-04-12T16:58:00Z">
            <w:rPr/>
          </w:rPrChange>
        </w:rPr>
        <w:fldChar w:fldCharType="separate"/>
      </w:r>
      <w:proofErr w:type="spellStart"/>
      <w:r w:rsidR="00200568" w:rsidRPr="003B0DC5">
        <w:rPr>
          <w:rFonts w:ascii="Times New Roman" w:hAnsi="Times New Roman" w:cs="Times New Roman"/>
          <w:sz w:val="24"/>
          <w:szCs w:val="24"/>
          <w:rPrChange w:id="1121" w:author="Freya Rowland" w:date="2022-04-12T16:58:00Z">
            <w:rPr/>
          </w:rPrChange>
        </w:rPr>
        <w:t>Kelsky</w:t>
      </w:r>
      <w:proofErr w:type="spellEnd"/>
      <w:r w:rsidR="00200568" w:rsidRPr="003B0DC5">
        <w:rPr>
          <w:rFonts w:ascii="Times New Roman" w:hAnsi="Times New Roman" w:cs="Times New Roman"/>
          <w:sz w:val="24"/>
          <w:szCs w:val="24"/>
          <w:rPrChange w:id="1122" w:author="Freya Rowland" w:date="2022-04-12T16:58:00Z">
            <w:rPr/>
          </w:rPrChange>
        </w:rPr>
        <w:t xml:space="preserve"> K. 2020. The professor is in: Stranded on the academic job market this year. The Chronicle of Higher Education.</w:t>
      </w:r>
      <w:r w:rsidRPr="003B0DC5">
        <w:rPr>
          <w:rFonts w:ascii="Times New Roman" w:hAnsi="Times New Roman" w:cs="Times New Roman"/>
          <w:sz w:val="24"/>
          <w:szCs w:val="24"/>
          <w:rPrChange w:id="1123" w:author="Freya Rowland" w:date="2022-04-12T16:58:00Z">
            <w:rPr/>
          </w:rPrChange>
        </w:rPr>
        <w:fldChar w:fldCharType="end"/>
      </w:r>
    </w:p>
    <w:p w14:paraId="2423D211"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124"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125" w:author="Freya Rowland" w:date="2022-04-12T16:58:00Z">
            <w:rPr/>
          </w:rPrChange>
        </w:rPr>
        <w:fldChar w:fldCharType="begin"/>
      </w:r>
      <w:r w:rsidRPr="003B0DC5">
        <w:rPr>
          <w:rFonts w:ascii="Times New Roman" w:hAnsi="Times New Roman" w:cs="Times New Roman"/>
          <w:sz w:val="24"/>
          <w:szCs w:val="24"/>
          <w:rPrChange w:id="1126"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127" w:author="Freya Rowland" w:date="2022-04-12T16:58:00Z">
            <w:rPr/>
          </w:rPrChange>
        </w:rPr>
        <w:fldChar w:fldCharType="separate"/>
      </w:r>
      <w:r w:rsidR="00200568" w:rsidRPr="003B0DC5">
        <w:rPr>
          <w:rFonts w:ascii="Times New Roman" w:hAnsi="Times New Roman" w:cs="Times New Roman"/>
          <w:sz w:val="24"/>
          <w:szCs w:val="24"/>
          <w:rPrChange w:id="1128" w:author="Freya Rowland" w:date="2022-04-12T16:58:00Z">
            <w:rPr/>
          </w:rPrChange>
        </w:rPr>
        <w:t xml:space="preserve">Ko LT, </w:t>
      </w:r>
      <w:proofErr w:type="spellStart"/>
      <w:r w:rsidR="00200568" w:rsidRPr="003B0DC5">
        <w:rPr>
          <w:rFonts w:ascii="Times New Roman" w:hAnsi="Times New Roman" w:cs="Times New Roman"/>
          <w:sz w:val="24"/>
          <w:szCs w:val="24"/>
          <w:rPrChange w:id="1129" w:author="Freya Rowland" w:date="2022-04-12T16:58:00Z">
            <w:rPr/>
          </w:rPrChange>
        </w:rPr>
        <w:t>Kachchaf</w:t>
      </w:r>
      <w:proofErr w:type="spellEnd"/>
      <w:r w:rsidR="00200568" w:rsidRPr="003B0DC5">
        <w:rPr>
          <w:rFonts w:ascii="Times New Roman" w:hAnsi="Times New Roman" w:cs="Times New Roman"/>
          <w:sz w:val="24"/>
          <w:szCs w:val="24"/>
          <w:rPrChange w:id="1130" w:author="Freya Rowland" w:date="2022-04-12T16:58:00Z">
            <w:rPr/>
          </w:rPrChange>
        </w:rPr>
        <w:t xml:space="preserve"> RR, Ong M, Hodari AK. 2013. Narratives of the double bind: Intersectionality in life stories of women of color in physics, </w:t>
      </w:r>
      <w:proofErr w:type="gramStart"/>
      <w:r w:rsidR="00200568" w:rsidRPr="003B0DC5">
        <w:rPr>
          <w:rFonts w:ascii="Times New Roman" w:hAnsi="Times New Roman" w:cs="Times New Roman"/>
          <w:sz w:val="24"/>
          <w:szCs w:val="24"/>
          <w:rPrChange w:id="1131" w:author="Freya Rowland" w:date="2022-04-12T16:58:00Z">
            <w:rPr/>
          </w:rPrChange>
        </w:rPr>
        <w:t>astrophysics</w:t>
      </w:r>
      <w:proofErr w:type="gramEnd"/>
      <w:r w:rsidR="00200568" w:rsidRPr="003B0DC5">
        <w:rPr>
          <w:rFonts w:ascii="Times New Roman" w:hAnsi="Times New Roman" w:cs="Times New Roman"/>
          <w:sz w:val="24"/>
          <w:szCs w:val="24"/>
          <w:rPrChange w:id="1132" w:author="Freya Rowland" w:date="2022-04-12T16:58:00Z">
            <w:rPr/>
          </w:rPrChange>
        </w:rPr>
        <w:t xml:space="preserve"> and astronomy. Paper presented at 2012 PHYSICS EDUCATION RESEARCH CONFERENCE. 2013, Philadelphia, PA, USA.</w:t>
      </w:r>
      <w:r w:rsidRPr="003B0DC5">
        <w:rPr>
          <w:rFonts w:ascii="Times New Roman" w:hAnsi="Times New Roman" w:cs="Times New Roman"/>
          <w:sz w:val="24"/>
          <w:szCs w:val="24"/>
          <w:rPrChange w:id="1133" w:author="Freya Rowland" w:date="2022-04-12T16:58:00Z">
            <w:rPr/>
          </w:rPrChange>
        </w:rPr>
        <w:fldChar w:fldCharType="end"/>
      </w:r>
    </w:p>
    <w:p w14:paraId="0D3EA168"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134"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135" w:author="Freya Rowland" w:date="2022-04-12T16:58:00Z">
            <w:rPr/>
          </w:rPrChange>
        </w:rPr>
        <w:fldChar w:fldCharType="begin"/>
      </w:r>
      <w:r w:rsidRPr="003B0DC5">
        <w:rPr>
          <w:rFonts w:ascii="Times New Roman" w:hAnsi="Times New Roman" w:cs="Times New Roman"/>
          <w:sz w:val="24"/>
          <w:szCs w:val="24"/>
          <w:rPrChange w:id="1136" w:author="Freya Rowland" w:date="2022-04-12T16:58:00Z">
            <w:rPr/>
          </w:rPrChange>
        </w:rPr>
        <w:instrText xml:space="preserve"> HYPERLINK</w:instrText>
      </w:r>
      <w:r w:rsidRPr="003B0DC5">
        <w:rPr>
          <w:rFonts w:ascii="Times New Roman" w:hAnsi="Times New Roman" w:cs="Times New Roman"/>
          <w:sz w:val="24"/>
          <w:szCs w:val="24"/>
          <w:rPrChange w:id="1137" w:author="Freya Rowland" w:date="2022-04-12T16:58:00Z">
            <w:rPr/>
          </w:rPrChange>
        </w:rPr>
        <w:instrText xml:space="preserve"> "https://www.zotero.org/google-docs/?X5wAQ5" \h </w:instrText>
      </w:r>
      <w:r w:rsidRPr="003B0DC5">
        <w:rPr>
          <w:rFonts w:ascii="Times New Roman" w:hAnsi="Times New Roman" w:cs="Times New Roman"/>
          <w:sz w:val="24"/>
          <w:szCs w:val="24"/>
          <w:rPrChange w:id="1138" w:author="Freya Rowland" w:date="2022-04-12T16:58:00Z">
            <w:rPr/>
          </w:rPrChange>
        </w:rPr>
        <w:fldChar w:fldCharType="separate"/>
      </w:r>
      <w:r w:rsidR="00200568" w:rsidRPr="003B0DC5">
        <w:rPr>
          <w:rFonts w:ascii="Times New Roman" w:hAnsi="Times New Roman" w:cs="Times New Roman"/>
          <w:sz w:val="24"/>
          <w:szCs w:val="24"/>
          <w:rPrChange w:id="1139" w:author="Freya Rowland" w:date="2022-04-12T16:58:00Z">
            <w:rPr/>
          </w:rPrChange>
        </w:rPr>
        <w:t>Lax J. 2002. Academic writing for international graduate students. Paper presented at 32nd Annual Frontiers in Education. November 2002.</w:t>
      </w:r>
      <w:r w:rsidRPr="003B0DC5">
        <w:rPr>
          <w:rFonts w:ascii="Times New Roman" w:hAnsi="Times New Roman" w:cs="Times New Roman"/>
          <w:sz w:val="24"/>
          <w:szCs w:val="24"/>
          <w:rPrChange w:id="1140" w:author="Freya Rowland" w:date="2022-04-12T16:58:00Z">
            <w:rPr/>
          </w:rPrChange>
        </w:rPr>
        <w:fldChar w:fldCharType="end"/>
      </w:r>
    </w:p>
    <w:p w14:paraId="36C2D458"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141"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142" w:author="Freya Rowland" w:date="2022-04-12T16:58:00Z">
            <w:rPr/>
          </w:rPrChange>
        </w:rPr>
        <w:fldChar w:fldCharType="begin"/>
      </w:r>
      <w:r w:rsidRPr="003B0DC5">
        <w:rPr>
          <w:rFonts w:ascii="Times New Roman" w:hAnsi="Times New Roman" w:cs="Times New Roman"/>
          <w:sz w:val="24"/>
          <w:szCs w:val="24"/>
          <w:rPrChange w:id="1143"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144" w:author="Freya Rowland" w:date="2022-04-12T16:58:00Z">
            <w:rPr/>
          </w:rPrChange>
        </w:rPr>
        <w:fldChar w:fldCharType="separate"/>
      </w:r>
      <w:r w:rsidR="00200568" w:rsidRPr="003B0DC5">
        <w:rPr>
          <w:rFonts w:ascii="Times New Roman" w:hAnsi="Times New Roman" w:cs="Times New Roman"/>
          <w:sz w:val="24"/>
          <w:szCs w:val="24"/>
          <w:rPrChange w:id="1145" w:author="Freya Rowland" w:date="2022-04-12T16:58:00Z">
            <w:rPr/>
          </w:rPrChange>
        </w:rPr>
        <w:t xml:space="preserve">Levine RL, </w:t>
      </w:r>
      <w:proofErr w:type="spellStart"/>
      <w:r w:rsidR="00200568" w:rsidRPr="003B0DC5">
        <w:rPr>
          <w:rFonts w:ascii="Times New Roman" w:hAnsi="Times New Roman" w:cs="Times New Roman"/>
          <w:sz w:val="24"/>
          <w:szCs w:val="24"/>
          <w:rPrChange w:id="1146" w:author="Freya Rowland" w:date="2022-04-12T16:58:00Z">
            <w:rPr/>
          </w:rPrChange>
        </w:rPr>
        <w:t>Rathmell</w:t>
      </w:r>
      <w:proofErr w:type="spellEnd"/>
      <w:r w:rsidR="00200568" w:rsidRPr="003B0DC5">
        <w:rPr>
          <w:rFonts w:ascii="Times New Roman" w:hAnsi="Times New Roman" w:cs="Times New Roman"/>
          <w:sz w:val="24"/>
          <w:szCs w:val="24"/>
          <w:rPrChange w:id="1147" w:author="Freya Rowland" w:date="2022-04-12T16:58:00Z">
            <w:rPr/>
          </w:rPrChange>
        </w:rPr>
        <w:t xml:space="preserve"> WK. 2020. COVID-19 impact on early career investigators: a call for </w:t>
      </w:r>
      <w:r w:rsidR="00200568" w:rsidRPr="003B0DC5">
        <w:rPr>
          <w:rFonts w:ascii="Times New Roman" w:hAnsi="Times New Roman" w:cs="Times New Roman"/>
          <w:sz w:val="24"/>
          <w:szCs w:val="24"/>
          <w:rPrChange w:id="1148" w:author="Freya Rowland" w:date="2022-04-12T16:58:00Z">
            <w:rPr/>
          </w:rPrChange>
        </w:rPr>
        <w:lastRenderedPageBreak/>
        <w:t>action. Nature Reviews Cancer 20: 357–358.</w:t>
      </w:r>
      <w:r w:rsidRPr="003B0DC5">
        <w:rPr>
          <w:rFonts w:ascii="Times New Roman" w:hAnsi="Times New Roman" w:cs="Times New Roman"/>
          <w:sz w:val="24"/>
          <w:szCs w:val="24"/>
          <w:rPrChange w:id="1149" w:author="Freya Rowland" w:date="2022-04-12T16:58:00Z">
            <w:rPr/>
          </w:rPrChange>
        </w:rPr>
        <w:fldChar w:fldCharType="end"/>
      </w:r>
    </w:p>
    <w:p w14:paraId="6B590B55"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150"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151" w:author="Freya Rowland" w:date="2022-04-12T16:58:00Z">
            <w:rPr/>
          </w:rPrChange>
        </w:rPr>
        <w:fldChar w:fldCharType="begin"/>
      </w:r>
      <w:r w:rsidRPr="003B0DC5">
        <w:rPr>
          <w:rFonts w:ascii="Times New Roman" w:hAnsi="Times New Roman" w:cs="Times New Roman"/>
          <w:sz w:val="24"/>
          <w:szCs w:val="24"/>
          <w:rPrChange w:id="1152"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153" w:author="Freya Rowland" w:date="2022-04-12T16:58:00Z">
            <w:rPr/>
          </w:rPrChange>
        </w:rPr>
        <w:fldChar w:fldCharType="separate"/>
      </w:r>
      <w:r w:rsidR="00200568" w:rsidRPr="003B0DC5">
        <w:rPr>
          <w:rFonts w:ascii="Times New Roman" w:hAnsi="Times New Roman" w:cs="Times New Roman"/>
          <w:sz w:val="24"/>
          <w:szCs w:val="24"/>
          <w:rPrChange w:id="1154" w:author="Freya Rowland" w:date="2022-04-12T16:58:00Z">
            <w:rPr/>
          </w:rPrChange>
        </w:rPr>
        <w:t xml:space="preserve">Maas B, Grogan KE, </w:t>
      </w:r>
      <w:proofErr w:type="spellStart"/>
      <w:r w:rsidR="00200568" w:rsidRPr="003B0DC5">
        <w:rPr>
          <w:rFonts w:ascii="Times New Roman" w:hAnsi="Times New Roman" w:cs="Times New Roman"/>
          <w:sz w:val="24"/>
          <w:szCs w:val="24"/>
          <w:rPrChange w:id="1155" w:author="Freya Rowland" w:date="2022-04-12T16:58:00Z">
            <w:rPr/>
          </w:rPrChange>
        </w:rPr>
        <w:t>Chirango</w:t>
      </w:r>
      <w:proofErr w:type="spellEnd"/>
      <w:r w:rsidR="00200568" w:rsidRPr="003B0DC5">
        <w:rPr>
          <w:rFonts w:ascii="Times New Roman" w:hAnsi="Times New Roman" w:cs="Times New Roman"/>
          <w:sz w:val="24"/>
          <w:szCs w:val="24"/>
          <w:rPrChange w:id="1156" w:author="Freya Rowland" w:date="2022-04-12T16:58:00Z">
            <w:rPr/>
          </w:rPrChange>
        </w:rPr>
        <w:t xml:space="preserve"> Y, Harris N, </w:t>
      </w:r>
      <w:proofErr w:type="spellStart"/>
      <w:r w:rsidR="00200568" w:rsidRPr="003B0DC5">
        <w:rPr>
          <w:rFonts w:ascii="Times New Roman" w:hAnsi="Times New Roman" w:cs="Times New Roman"/>
          <w:sz w:val="24"/>
          <w:szCs w:val="24"/>
          <w:rPrChange w:id="1157" w:author="Freya Rowland" w:date="2022-04-12T16:58:00Z">
            <w:rPr/>
          </w:rPrChange>
        </w:rPr>
        <w:t>Liévano-Latorre</w:t>
      </w:r>
      <w:proofErr w:type="spellEnd"/>
      <w:r w:rsidR="00200568" w:rsidRPr="003B0DC5">
        <w:rPr>
          <w:rFonts w:ascii="Times New Roman" w:hAnsi="Times New Roman" w:cs="Times New Roman"/>
          <w:sz w:val="24"/>
          <w:szCs w:val="24"/>
          <w:rPrChange w:id="1158" w:author="Freya Rowland" w:date="2022-04-12T16:58:00Z">
            <w:rPr/>
          </w:rPrChange>
        </w:rPr>
        <w:t xml:space="preserve"> LF, McGuire KL, Moore AC, Ocampo-Ariza C, </w:t>
      </w:r>
      <w:proofErr w:type="spellStart"/>
      <w:r w:rsidR="00200568" w:rsidRPr="003B0DC5">
        <w:rPr>
          <w:rFonts w:ascii="Times New Roman" w:hAnsi="Times New Roman" w:cs="Times New Roman"/>
          <w:sz w:val="24"/>
          <w:szCs w:val="24"/>
          <w:rPrChange w:id="1159" w:author="Freya Rowland" w:date="2022-04-12T16:58:00Z">
            <w:rPr/>
          </w:rPrChange>
        </w:rPr>
        <w:t>Palta</w:t>
      </w:r>
      <w:proofErr w:type="spellEnd"/>
      <w:r w:rsidR="00200568" w:rsidRPr="003B0DC5">
        <w:rPr>
          <w:rFonts w:ascii="Times New Roman" w:hAnsi="Times New Roman" w:cs="Times New Roman"/>
          <w:sz w:val="24"/>
          <w:szCs w:val="24"/>
          <w:rPrChange w:id="1160" w:author="Freya Rowland" w:date="2022-04-12T16:58:00Z">
            <w:rPr/>
          </w:rPrChange>
        </w:rPr>
        <w:t xml:space="preserve"> MM, Perfecto I, Primack RB, Rowell K, Sales L, Santos-Silva R, Silva RA, Sterling EJ, Vieira RRS, </w:t>
      </w:r>
      <w:proofErr w:type="spellStart"/>
      <w:r w:rsidR="00200568" w:rsidRPr="003B0DC5">
        <w:rPr>
          <w:rFonts w:ascii="Times New Roman" w:hAnsi="Times New Roman" w:cs="Times New Roman"/>
          <w:sz w:val="24"/>
          <w:szCs w:val="24"/>
          <w:rPrChange w:id="1161" w:author="Freya Rowland" w:date="2022-04-12T16:58:00Z">
            <w:rPr/>
          </w:rPrChange>
        </w:rPr>
        <w:t>Wyborn</w:t>
      </w:r>
      <w:proofErr w:type="spellEnd"/>
      <w:r w:rsidR="00200568" w:rsidRPr="003B0DC5">
        <w:rPr>
          <w:rFonts w:ascii="Times New Roman" w:hAnsi="Times New Roman" w:cs="Times New Roman"/>
          <w:sz w:val="24"/>
          <w:szCs w:val="24"/>
          <w:rPrChange w:id="1162" w:author="Freya Rowland" w:date="2022-04-12T16:58:00Z">
            <w:rPr/>
          </w:rPrChange>
        </w:rPr>
        <w:t xml:space="preserve"> C, Toomey A. 2020. Academic leaders must support inclusive scientific communities during COVID-19. Nature Ecology &amp; Evolution 4: 997–998.</w:t>
      </w:r>
      <w:r w:rsidRPr="003B0DC5">
        <w:rPr>
          <w:rFonts w:ascii="Times New Roman" w:hAnsi="Times New Roman" w:cs="Times New Roman"/>
          <w:sz w:val="24"/>
          <w:szCs w:val="24"/>
          <w:rPrChange w:id="1163" w:author="Freya Rowland" w:date="2022-04-12T16:58:00Z">
            <w:rPr/>
          </w:rPrChange>
        </w:rPr>
        <w:fldChar w:fldCharType="end"/>
      </w:r>
    </w:p>
    <w:p w14:paraId="5214B423"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164"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165" w:author="Freya Rowland" w:date="2022-04-12T16:58:00Z">
            <w:rPr/>
          </w:rPrChange>
        </w:rPr>
        <w:fldChar w:fldCharType="begin"/>
      </w:r>
      <w:r w:rsidRPr="003B0DC5">
        <w:rPr>
          <w:rFonts w:ascii="Times New Roman" w:hAnsi="Times New Roman" w:cs="Times New Roman"/>
          <w:sz w:val="24"/>
          <w:szCs w:val="24"/>
          <w:rPrChange w:id="1166"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167" w:author="Freya Rowland" w:date="2022-04-12T16:58:00Z">
            <w:rPr/>
          </w:rPrChange>
        </w:rPr>
        <w:fldChar w:fldCharType="separate"/>
      </w:r>
      <w:r w:rsidR="00200568" w:rsidRPr="003B0DC5">
        <w:rPr>
          <w:rFonts w:ascii="Times New Roman" w:hAnsi="Times New Roman" w:cs="Times New Roman"/>
          <w:sz w:val="24"/>
          <w:szCs w:val="24"/>
          <w:rPrChange w:id="1168" w:author="Freya Rowland" w:date="2022-04-12T16:58:00Z">
            <w:rPr/>
          </w:rPrChange>
        </w:rPr>
        <w:t xml:space="preserve">Martinez ED, Botos J, Dohoney KM, </w:t>
      </w:r>
      <w:proofErr w:type="spellStart"/>
      <w:r w:rsidR="00200568" w:rsidRPr="003B0DC5">
        <w:rPr>
          <w:rFonts w:ascii="Times New Roman" w:hAnsi="Times New Roman" w:cs="Times New Roman"/>
          <w:sz w:val="24"/>
          <w:szCs w:val="24"/>
          <w:rPrChange w:id="1169" w:author="Freya Rowland" w:date="2022-04-12T16:58:00Z">
            <w:rPr/>
          </w:rPrChange>
        </w:rPr>
        <w:t>Geiman</w:t>
      </w:r>
      <w:proofErr w:type="spellEnd"/>
      <w:r w:rsidR="00200568" w:rsidRPr="003B0DC5">
        <w:rPr>
          <w:rFonts w:ascii="Times New Roman" w:hAnsi="Times New Roman" w:cs="Times New Roman"/>
          <w:sz w:val="24"/>
          <w:szCs w:val="24"/>
          <w:rPrChange w:id="1170" w:author="Freya Rowland" w:date="2022-04-12T16:58:00Z">
            <w:rPr/>
          </w:rPrChange>
        </w:rPr>
        <w:t xml:space="preserve"> TM, </w:t>
      </w:r>
      <w:proofErr w:type="spellStart"/>
      <w:r w:rsidR="00200568" w:rsidRPr="003B0DC5">
        <w:rPr>
          <w:rFonts w:ascii="Times New Roman" w:hAnsi="Times New Roman" w:cs="Times New Roman"/>
          <w:sz w:val="24"/>
          <w:szCs w:val="24"/>
          <w:rPrChange w:id="1171" w:author="Freya Rowland" w:date="2022-04-12T16:58:00Z">
            <w:rPr/>
          </w:rPrChange>
        </w:rPr>
        <w:t>Kolla</w:t>
      </w:r>
      <w:proofErr w:type="spellEnd"/>
      <w:r w:rsidR="00200568" w:rsidRPr="003B0DC5">
        <w:rPr>
          <w:rFonts w:ascii="Times New Roman" w:hAnsi="Times New Roman" w:cs="Times New Roman"/>
          <w:sz w:val="24"/>
          <w:szCs w:val="24"/>
          <w:rPrChange w:id="1172" w:author="Freya Rowland" w:date="2022-04-12T16:58:00Z">
            <w:rPr/>
          </w:rPrChange>
        </w:rPr>
        <w:t xml:space="preserve"> SS, Olivera A, </w:t>
      </w:r>
      <w:proofErr w:type="spellStart"/>
      <w:r w:rsidR="00200568" w:rsidRPr="003B0DC5">
        <w:rPr>
          <w:rFonts w:ascii="Times New Roman" w:hAnsi="Times New Roman" w:cs="Times New Roman"/>
          <w:sz w:val="24"/>
          <w:szCs w:val="24"/>
          <w:rPrChange w:id="1173" w:author="Freya Rowland" w:date="2022-04-12T16:58:00Z">
            <w:rPr/>
          </w:rPrChange>
        </w:rPr>
        <w:t>Qiu</w:t>
      </w:r>
      <w:proofErr w:type="spellEnd"/>
      <w:r w:rsidR="00200568" w:rsidRPr="003B0DC5">
        <w:rPr>
          <w:rFonts w:ascii="Times New Roman" w:hAnsi="Times New Roman" w:cs="Times New Roman"/>
          <w:sz w:val="24"/>
          <w:szCs w:val="24"/>
          <w:rPrChange w:id="1174" w:author="Freya Rowland" w:date="2022-04-12T16:58:00Z">
            <w:rPr/>
          </w:rPrChange>
        </w:rPr>
        <w:t xml:space="preserve"> Y, </w:t>
      </w:r>
      <w:proofErr w:type="spellStart"/>
      <w:r w:rsidR="00200568" w:rsidRPr="003B0DC5">
        <w:rPr>
          <w:rFonts w:ascii="Times New Roman" w:hAnsi="Times New Roman" w:cs="Times New Roman"/>
          <w:sz w:val="24"/>
          <w:szCs w:val="24"/>
          <w:rPrChange w:id="1175" w:author="Freya Rowland" w:date="2022-04-12T16:58:00Z">
            <w:rPr/>
          </w:rPrChange>
        </w:rPr>
        <w:t>Rayasam</w:t>
      </w:r>
      <w:proofErr w:type="spellEnd"/>
      <w:r w:rsidR="00200568" w:rsidRPr="003B0DC5">
        <w:rPr>
          <w:rFonts w:ascii="Times New Roman" w:hAnsi="Times New Roman" w:cs="Times New Roman"/>
          <w:sz w:val="24"/>
          <w:szCs w:val="24"/>
          <w:rPrChange w:id="1176" w:author="Freya Rowland" w:date="2022-04-12T16:58:00Z">
            <w:rPr/>
          </w:rPrChange>
        </w:rPr>
        <w:t xml:space="preserve"> GV, </w:t>
      </w:r>
      <w:proofErr w:type="spellStart"/>
      <w:r w:rsidR="00200568" w:rsidRPr="003B0DC5">
        <w:rPr>
          <w:rFonts w:ascii="Times New Roman" w:hAnsi="Times New Roman" w:cs="Times New Roman"/>
          <w:sz w:val="24"/>
          <w:szCs w:val="24"/>
          <w:rPrChange w:id="1177" w:author="Freya Rowland" w:date="2022-04-12T16:58:00Z">
            <w:rPr/>
          </w:rPrChange>
        </w:rPr>
        <w:t>Stavreva</w:t>
      </w:r>
      <w:proofErr w:type="spellEnd"/>
      <w:r w:rsidR="00200568" w:rsidRPr="003B0DC5">
        <w:rPr>
          <w:rFonts w:ascii="Times New Roman" w:hAnsi="Times New Roman" w:cs="Times New Roman"/>
          <w:sz w:val="24"/>
          <w:szCs w:val="24"/>
          <w:rPrChange w:id="1178" w:author="Freya Rowland" w:date="2022-04-12T16:58:00Z">
            <w:rPr/>
          </w:rPrChange>
        </w:rPr>
        <w:t xml:space="preserve"> DA, Cohen‐Fix O. 2007. Falling off the academic bandwagon: Women are more likely to quit at the postdoc to principal investigator transition. EMBO reports 8: 977–981.</w:t>
      </w:r>
      <w:r w:rsidRPr="003B0DC5">
        <w:rPr>
          <w:rFonts w:ascii="Times New Roman" w:hAnsi="Times New Roman" w:cs="Times New Roman"/>
          <w:sz w:val="24"/>
          <w:szCs w:val="24"/>
          <w:rPrChange w:id="1179" w:author="Freya Rowland" w:date="2022-04-12T16:58:00Z">
            <w:rPr/>
          </w:rPrChange>
        </w:rPr>
        <w:fldChar w:fldCharType="end"/>
      </w:r>
    </w:p>
    <w:p w14:paraId="7F4F9115" w14:textId="3D9A235D" w:rsidR="000851FB" w:rsidRPr="003B0DC5" w:rsidRDefault="005F1117" w:rsidP="003A23A3">
      <w:pPr>
        <w:widowControl w:val="0"/>
        <w:pBdr>
          <w:top w:val="nil"/>
          <w:left w:val="nil"/>
          <w:bottom w:val="nil"/>
          <w:right w:val="nil"/>
          <w:between w:val="nil"/>
        </w:pBdr>
        <w:spacing w:line="480" w:lineRule="auto"/>
        <w:ind w:left="720" w:hanging="720"/>
        <w:rPr>
          <w:ins w:id="1180" w:author="Freya Rowland" w:date="2022-04-12T11:56:00Z"/>
          <w:rFonts w:ascii="Times New Roman" w:hAnsi="Times New Roman" w:cs="Times New Roman"/>
          <w:sz w:val="24"/>
          <w:szCs w:val="24"/>
          <w:rPrChange w:id="1181" w:author="Freya Rowland" w:date="2022-04-12T16:58:00Z">
            <w:rPr>
              <w:ins w:id="1182" w:author="Freya Rowland" w:date="2022-04-12T11:56:00Z"/>
            </w:rPr>
          </w:rPrChange>
        </w:rPr>
        <w:pPrChange w:id="1183"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184" w:author="Freya Rowland" w:date="2022-04-12T16:58:00Z">
            <w:rPr/>
          </w:rPrChange>
        </w:rPr>
        <w:fldChar w:fldCharType="begin"/>
      </w:r>
      <w:r w:rsidRPr="003B0DC5">
        <w:rPr>
          <w:rFonts w:ascii="Times New Roman" w:hAnsi="Times New Roman" w:cs="Times New Roman"/>
          <w:sz w:val="24"/>
          <w:szCs w:val="24"/>
          <w:rPrChange w:id="1185"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186" w:author="Freya Rowland" w:date="2022-04-12T16:58:00Z">
            <w:rPr/>
          </w:rPrChange>
        </w:rPr>
        <w:fldChar w:fldCharType="separate"/>
      </w:r>
      <w:r w:rsidR="00200568" w:rsidRPr="003B0DC5">
        <w:rPr>
          <w:rFonts w:ascii="Times New Roman" w:hAnsi="Times New Roman" w:cs="Times New Roman"/>
          <w:sz w:val="24"/>
          <w:szCs w:val="24"/>
          <w:rPrChange w:id="1187" w:author="Freya Rowland" w:date="2022-04-12T16:58:00Z">
            <w:rPr/>
          </w:rPrChange>
        </w:rPr>
        <w:t xml:space="preserve">Mendoza-Denton R, </w:t>
      </w:r>
      <w:proofErr w:type="spellStart"/>
      <w:r w:rsidR="00200568" w:rsidRPr="003B0DC5">
        <w:rPr>
          <w:rFonts w:ascii="Times New Roman" w:hAnsi="Times New Roman" w:cs="Times New Roman"/>
          <w:sz w:val="24"/>
          <w:szCs w:val="24"/>
          <w:rPrChange w:id="1188" w:author="Freya Rowland" w:date="2022-04-12T16:58:00Z">
            <w:rPr/>
          </w:rPrChange>
        </w:rPr>
        <w:t>Patt</w:t>
      </w:r>
      <w:proofErr w:type="spellEnd"/>
      <w:r w:rsidR="00200568" w:rsidRPr="003B0DC5">
        <w:rPr>
          <w:rFonts w:ascii="Times New Roman" w:hAnsi="Times New Roman" w:cs="Times New Roman"/>
          <w:sz w:val="24"/>
          <w:szCs w:val="24"/>
          <w:rPrChange w:id="1189" w:author="Freya Rowland" w:date="2022-04-12T16:58:00Z">
            <w:rPr/>
          </w:rPrChange>
        </w:rPr>
        <w:t xml:space="preserve"> C, Fisher A, </w:t>
      </w:r>
      <w:proofErr w:type="spellStart"/>
      <w:r w:rsidR="00200568" w:rsidRPr="003B0DC5">
        <w:rPr>
          <w:rFonts w:ascii="Times New Roman" w:hAnsi="Times New Roman" w:cs="Times New Roman"/>
          <w:sz w:val="24"/>
          <w:szCs w:val="24"/>
          <w:rPrChange w:id="1190" w:author="Freya Rowland" w:date="2022-04-12T16:58:00Z">
            <w:rPr/>
          </w:rPrChange>
        </w:rPr>
        <w:t>Eppig</w:t>
      </w:r>
      <w:proofErr w:type="spellEnd"/>
      <w:r w:rsidR="00200568" w:rsidRPr="003B0DC5">
        <w:rPr>
          <w:rFonts w:ascii="Times New Roman" w:hAnsi="Times New Roman" w:cs="Times New Roman"/>
          <w:sz w:val="24"/>
          <w:szCs w:val="24"/>
          <w:rPrChange w:id="1191" w:author="Freya Rowland" w:date="2022-04-12T16:58:00Z">
            <w:rPr/>
          </w:rPrChange>
        </w:rPr>
        <w:t xml:space="preserve"> A, Young I, Smith A, Richards MA. 2017. Differences in STEM doctoral publication by ethnicity, </w:t>
      </w:r>
      <w:proofErr w:type="gramStart"/>
      <w:r w:rsidR="00200568" w:rsidRPr="003B0DC5">
        <w:rPr>
          <w:rFonts w:ascii="Times New Roman" w:hAnsi="Times New Roman" w:cs="Times New Roman"/>
          <w:sz w:val="24"/>
          <w:szCs w:val="24"/>
          <w:rPrChange w:id="1192" w:author="Freya Rowland" w:date="2022-04-12T16:58:00Z">
            <w:rPr/>
          </w:rPrChange>
        </w:rPr>
        <w:t>gender</w:t>
      </w:r>
      <w:proofErr w:type="gramEnd"/>
      <w:r w:rsidR="00200568" w:rsidRPr="003B0DC5">
        <w:rPr>
          <w:rFonts w:ascii="Times New Roman" w:hAnsi="Times New Roman" w:cs="Times New Roman"/>
          <w:sz w:val="24"/>
          <w:szCs w:val="24"/>
          <w:rPrChange w:id="1193" w:author="Freya Rowland" w:date="2022-04-12T16:58:00Z">
            <w:rPr/>
          </w:rPrChange>
        </w:rPr>
        <w:t xml:space="preserve"> and academic field at a large public research university. PLOS ONE 12: e0174296.</w:t>
      </w:r>
      <w:r w:rsidRPr="003B0DC5">
        <w:rPr>
          <w:rFonts w:ascii="Times New Roman" w:hAnsi="Times New Roman" w:cs="Times New Roman"/>
          <w:sz w:val="24"/>
          <w:szCs w:val="24"/>
          <w:rPrChange w:id="1194" w:author="Freya Rowland" w:date="2022-04-12T16:58:00Z">
            <w:rPr/>
          </w:rPrChange>
        </w:rPr>
        <w:fldChar w:fldCharType="end"/>
      </w:r>
    </w:p>
    <w:p w14:paraId="5D4B6FFD" w14:textId="192D8804" w:rsidR="001007F4" w:rsidRPr="00686FD9" w:rsidRDefault="00760E48"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195" w:author="Freya Rowland" w:date="2022-04-12T17:00:00Z">
          <w:pPr>
            <w:widowControl w:val="0"/>
            <w:pBdr>
              <w:top w:val="nil"/>
              <w:left w:val="nil"/>
              <w:bottom w:val="nil"/>
              <w:right w:val="nil"/>
              <w:between w:val="nil"/>
            </w:pBdr>
            <w:spacing w:line="240" w:lineRule="auto"/>
            <w:ind w:left="720" w:hanging="720"/>
          </w:pPr>
        </w:pPrChange>
      </w:pPr>
      <w:ins w:id="1196" w:author="Freya Rowland" w:date="2022-04-12T16:57:00Z">
        <w:r w:rsidRPr="003B0DC5">
          <w:rPr>
            <w:rFonts w:ascii="Times New Roman" w:eastAsia="Times New Roman" w:hAnsi="Times New Roman" w:cs="Times New Roman"/>
            <w:sz w:val="24"/>
            <w:szCs w:val="24"/>
          </w:rPr>
          <w:t>Montgom</w:t>
        </w:r>
      </w:ins>
      <w:ins w:id="1197" w:author="Freya Rowland" w:date="2022-04-12T16:58:00Z">
        <w:r w:rsidRPr="003B0DC5">
          <w:rPr>
            <w:rFonts w:ascii="Times New Roman" w:eastAsia="Times New Roman" w:hAnsi="Times New Roman" w:cs="Times New Roman"/>
            <w:sz w:val="24"/>
            <w:szCs w:val="24"/>
          </w:rPr>
          <w:t>ery</w:t>
        </w:r>
        <w:r w:rsidRPr="003A23A3">
          <w:rPr>
            <w:rFonts w:ascii="Times New Roman" w:eastAsia="Times New Roman" w:hAnsi="Times New Roman" w:cs="Times New Roman"/>
            <w:sz w:val="24"/>
            <w:szCs w:val="24"/>
          </w:rPr>
          <w:t xml:space="preserve"> BL. 2021. </w:t>
        </w:r>
        <w:r w:rsidRPr="003A23A3">
          <w:rPr>
            <w:rFonts w:ascii="Times New Roman" w:eastAsia="Times New Roman" w:hAnsi="Times New Roman" w:cs="Times New Roman"/>
            <w:sz w:val="24"/>
            <w:szCs w:val="24"/>
          </w:rPr>
          <w:t>Make equity essential to expedite change in academia</w:t>
        </w:r>
        <w:r w:rsidRPr="00686FD9">
          <w:rPr>
            <w:rFonts w:ascii="Times New Roman" w:eastAsia="Times New Roman" w:hAnsi="Times New Roman" w:cs="Times New Roman"/>
            <w:sz w:val="24"/>
            <w:szCs w:val="24"/>
          </w:rPr>
          <w:t>. Nature Microbiology 6: 7-8.</w:t>
        </w:r>
      </w:ins>
    </w:p>
    <w:p w14:paraId="2A7DC1D3"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198"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199" w:author="Freya Rowland" w:date="2022-04-12T16:58:00Z">
            <w:rPr/>
          </w:rPrChange>
        </w:rPr>
        <w:fldChar w:fldCharType="begin"/>
      </w:r>
      <w:r w:rsidRPr="003B0DC5">
        <w:rPr>
          <w:rFonts w:ascii="Times New Roman" w:hAnsi="Times New Roman" w:cs="Times New Roman"/>
          <w:sz w:val="24"/>
          <w:szCs w:val="24"/>
          <w:rPrChange w:id="1200"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201" w:author="Freya Rowland" w:date="2022-04-12T16:58:00Z">
            <w:rPr/>
          </w:rPrChange>
        </w:rPr>
        <w:fldChar w:fldCharType="separate"/>
      </w:r>
      <w:r w:rsidR="00200568" w:rsidRPr="003B0DC5">
        <w:rPr>
          <w:rFonts w:ascii="Times New Roman" w:hAnsi="Times New Roman" w:cs="Times New Roman"/>
          <w:sz w:val="24"/>
          <w:szCs w:val="24"/>
          <w:rPrChange w:id="1202" w:author="Freya Rowland" w:date="2022-04-12T16:58:00Z">
            <w:rPr/>
          </w:rPrChange>
        </w:rPr>
        <w:t xml:space="preserve">Myers KR, </w:t>
      </w:r>
      <w:proofErr w:type="spellStart"/>
      <w:r w:rsidR="00200568" w:rsidRPr="003B0DC5">
        <w:rPr>
          <w:rFonts w:ascii="Times New Roman" w:hAnsi="Times New Roman" w:cs="Times New Roman"/>
          <w:sz w:val="24"/>
          <w:szCs w:val="24"/>
          <w:rPrChange w:id="1203" w:author="Freya Rowland" w:date="2022-04-12T16:58:00Z">
            <w:rPr/>
          </w:rPrChange>
        </w:rPr>
        <w:t>Tham</w:t>
      </w:r>
      <w:proofErr w:type="spellEnd"/>
      <w:r w:rsidR="00200568" w:rsidRPr="003B0DC5">
        <w:rPr>
          <w:rFonts w:ascii="Times New Roman" w:hAnsi="Times New Roman" w:cs="Times New Roman"/>
          <w:sz w:val="24"/>
          <w:szCs w:val="24"/>
          <w:rPrChange w:id="1204" w:author="Freya Rowland" w:date="2022-04-12T16:58:00Z">
            <w:rPr/>
          </w:rPrChange>
        </w:rPr>
        <w:t xml:space="preserve"> WY, Yin Y, </w:t>
      </w:r>
      <w:proofErr w:type="spellStart"/>
      <w:r w:rsidR="00200568" w:rsidRPr="003B0DC5">
        <w:rPr>
          <w:rFonts w:ascii="Times New Roman" w:hAnsi="Times New Roman" w:cs="Times New Roman"/>
          <w:sz w:val="24"/>
          <w:szCs w:val="24"/>
          <w:rPrChange w:id="1205" w:author="Freya Rowland" w:date="2022-04-12T16:58:00Z">
            <w:rPr/>
          </w:rPrChange>
        </w:rPr>
        <w:t>Cohodes</w:t>
      </w:r>
      <w:proofErr w:type="spellEnd"/>
      <w:r w:rsidR="00200568" w:rsidRPr="003B0DC5">
        <w:rPr>
          <w:rFonts w:ascii="Times New Roman" w:hAnsi="Times New Roman" w:cs="Times New Roman"/>
          <w:sz w:val="24"/>
          <w:szCs w:val="24"/>
          <w:rPrChange w:id="1206" w:author="Freya Rowland" w:date="2022-04-12T16:58:00Z">
            <w:rPr/>
          </w:rPrChange>
        </w:rPr>
        <w:t xml:space="preserve"> N, </w:t>
      </w:r>
      <w:proofErr w:type="spellStart"/>
      <w:r w:rsidR="00200568" w:rsidRPr="003B0DC5">
        <w:rPr>
          <w:rFonts w:ascii="Times New Roman" w:hAnsi="Times New Roman" w:cs="Times New Roman"/>
          <w:sz w:val="24"/>
          <w:szCs w:val="24"/>
          <w:rPrChange w:id="1207" w:author="Freya Rowland" w:date="2022-04-12T16:58:00Z">
            <w:rPr/>
          </w:rPrChange>
        </w:rPr>
        <w:t>Thursby</w:t>
      </w:r>
      <w:proofErr w:type="spellEnd"/>
      <w:r w:rsidR="00200568" w:rsidRPr="003B0DC5">
        <w:rPr>
          <w:rFonts w:ascii="Times New Roman" w:hAnsi="Times New Roman" w:cs="Times New Roman"/>
          <w:sz w:val="24"/>
          <w:szCs w:val="24"/>
          <w:rPrChange w:id="1208" w:author="Freya Rowland" w:date="2022-04-12T16:58:00Z">
            <w:rPr/>
          </w:rPrChange>
        </w:rPr>
        <w:t xml:space="preserve"> JG, </w:t>
      </w:r>
      <w:proofErr w:type="spellStart"/>
      <w:r w:rsidR="00200568" w:rsidRPr="003B0DC5">
        <w:rPr>
          <w:rFonts w:ascii="Times New Roman" w:hAnsi="Times New Roman" w:cs="Times New Roman"/>
          <w:sz w:val="24"/>
          <w:szCs w:val="24"/>
          <w:rPrChange w:id="1209" w:author="Freya Rowland" w:date="2022-04-12T16:58:00Z">
            <w:rPr/>
          </w:rPrChange>
        </w:rPr>
        <w:t>Thursby</w:t>
      </w:r>
      <w:proofErr w:type="spellEnd"/>
      <w:r w:rsidR="00200568" w:rsidRPr="003B0DC5">
        <w:rPr>
          <w:rFonts w:ascii="Times New Roman" w:hAnsi="Times New Roman" w:cs="Times New Roman"/>
          <w:sz w:val="24"/>
          <w:szCs w:val="24"/>
          <w:rPrChange w:id="1210" w:author="Freya Rowland" w:date="2022-04-12T16:58:00Z">
            <w:rPr/>
          </w:rPrChange>
        </w:rPr>
        <w:t xml:space="preserve"> MC, Schiffer P, Walsh JT, Lakhani KR, Wang D. 2020. Unequal effects of the COVID-19 pandemic on scientists. Nature Human </w:t>
      </w:r>
      <w:proofErr w:type="spellStart"/>
      <w:r w:rsidR="00200568" w:rsidRPr="003B0DC5">
        <w:rPr>
          <w:rFonts w:ascii="Times New Roman" w:hAnsi="Times New Roman" w:cs="Times New Roman"/>
          <w:sz w:val="24"/>
          <w:szCs w:val="24"/>
          <w:rPrChange w:id="1211" w:author="Freya Rowland" w:date="2022-04-12T16:58:00Z">
            <w:rPr/>
          </w:rPrChange>
        </w:rPr>
        <w:t>Behaviour</w:t>
      </w:r>
      <w:proofErr w:type="spellEnd"/>
      <w:r w:rsidR="00200568" w:rsidRPr="003B0DC5">
        <w:rPr>
          <w:rFonts w:ascii="Times New Roman" w:hAnsi="Times New Roman" w:cs="Times New Roman"/>
          <w:sz w:val="24"/>
          <w:szCs w:val="24"/>
          <w:rPrChange w:id="1212" w:author="Freya Rowland" w:date="2022-04-12T16:58:00Z">
            <w:rPr/>
          </w:rPrChange>
        </w:rPr>
        <w:t xml:space="preserve"> 4: 880–883.</w:t>
      </w:r>
      <w:r w:rsidRPr="003B0DC5">
        <w:rPr>
          <w:rFonts w:ascii="Times New Roman" w:hAnsi="Times New Roman" w:cs="Times New Roman"/>
          <w:sz w:val="24"/>
          <w:szCs w:val="24"/>
          <w:rPrChange w:id="1213" w:author="Freya Rowland" w:date="2022-04-12T16:58:00Z">
            <w:rPr/>
          </w:rPrChange>
        </w:rPr>
        <w:fldChar w:fldCharType="end"/>
      </w:r>
    </w:p>
    <w:p w14:paraId="35818469"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214"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215" w:author="Freya Rowland" w:date="2022-04-12T16:58:00Z">
            <w:rPr/>
          </w:rPrChange>
        </w:rPr>
        <w:fldChar w:fldCharType="begin"/>
      </w:r>
      <w:r w:rsidRPr="003B0DC5">
        <w:rPr>
          <w:rFonts w:ascii="Times New Roman" w:hAnsi="Times New Roman" w:cs="Times New Roman"/>
          <w:sz w:val="24"/>
          <w:szCs w:val="24"/>
          <w:rPrChange w:id="1216"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217" w:author="Freya Rowland" w:date="2022-04-12T16:58:00Z">
            <w:rPr/>
          </w:rPrChange>
        </w:rPr>
        <w:fldChar w:fldCharType="separate"/>
      </w:r>
      <w:r w:rsidR="00200568" w:rsidRPr="003B0DC5">
        <w:rPr>
          <w:rFonts w:ascii="Times New Roman" w:hAnsi="Times New Roman" w:cs="Times New Roman"/>
          <w:sz w:val="24"/>
          <w:szCs w:val="24"/>
          <w:rPrChange w:id="1218" w:author="Freya Rowland" w:date="2022-04-12T16:58:00Z">
            <w:rPr/>
          </w:rPrChange>
        </w:rPr>
        <w:t>National Science Foundation, National Center for Science and Engineering Statistics. 2019. Women, minorities, and persons with disabilities in science and engineering: 2019. Report no. NSF 19-304.</w:t>
      </w:r>
      <w:r w:rsidRPr="003B0DC5">
        <w:rPr>
          <w:rFonts w:ascii="Times New Roman" w:hAnsi="Times New Roman" w:cs="Times New Roman"/>
          <w:sz w:val="24"/>
          <w:szCs w:val="24"/>
          <w:rPrChange w:id="1219" w:author="Freya Rowland" w:date="2022-04-12T16:58:00Z">
            <w:rPr/>
          </w:rPrChange>
        </w:rPr>
        <w:fldChar w:fldCharType="end"/>
      </w:r>
    </w:p>
    <w:p w14:paraId="44C171EE"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220"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221" w:author="Freya Rowland" w:date="2022-04-12T16:58:00Z">
            <w:rPr/>
          </w:rPrChange>
        </w:rPr>
        <w:fldChar w:fldCharType="begin"/>
      </w:r>
      <w:r w:rsidRPr="003B0DC5">
        <w:rPr>
          <w:rFonts w:ascii="Times New Roman" w:hAnsi="Times New Roman" w:cs="Times New Roman"/>
          <w:sz w:val="24"/>
          <w:szCs w:val="24"/>
          <w:rPrChange w:id="1222"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223" w:author="Freya Rowland" w:date="2022-04-12T16:58:00Z">
            <w:rPr/>
          </w:rPrChange>
        </w:rPr>
        <w:fldChar w:fldCharType="separate"/>
      </w:r>
      <w:r w:rsidR="00200568" w:rsidRPr="003B0DC5">
        <w:rPr>
          <w:rFonts w:ascii="Times New Roman" w:hAnsi="Times New Roman" w:cs="Times New Roman"/>
          <w:sz w:val="24"/>
          <w:szCs w:val="24"/>
          <w:rPrChange w:id="1224" w:author="Freya Rowland" w:date="2022-04-12T16:58:00Z">
            <w:rPr/>
          </w:rPrChange>
        </w:rPr>
        <w:t xml:space="preserve">Nocco MA, McGill BM, </w:t>
      </w:r>
      <w:proofErr w:type="spellStart"/>
      <w:r w:rsidR="00200568" w:rsidRPr="003B0DC5">
        <w:rPr>
          <w:rFonts w:ascii="Times New Roman" w:hAnsi="Times New Roman" w:cs="Times New Roman"/>
          <w:sz w:val="24"/>
          <w:szCs w:val="24"/>
          <w:rPrChange w:id="1225" w:author="Freya Rowland" w:date="2022-04-12T16:58:00Z">
            <w:rPr/>
          </w:rPrChange>
        </w:rPr>
        <w:t>MacKenzie</w:t>
      </w:r>
      <w:proofErr w:type="spellEnd"/>
      <w:r w:rsidR="00200568" w:rsidRPr="003B0DC5">
        <w:rPr>
          <w:rFonts w:ascii="Times New Roman" w:hAnsi="Times New Roman" w:cs="Times New Roman"/>
          <w:sz w:val="24"/>
          <w:szCs w:val="24"/>
          <w:rPrChange w:id="1226" w:author="Freya Rowland" w:date="2022-04-12T16:58:00Z">
            <w:rPr/>
          </w:rPrChange>
        </w:rPr>
        <w:t xml:space="preserve"> CM, </w:t>
      </w:r>
      <w:proofErr w:type="spellStart"/>
      <w:r w:rsidR="00200568" w:rsidRPr="003B0DC5">
        <w:rPr>
          <w:rFonts w:ascii="Times New Roman" w:hAnsi="Times New Roman" w:cs="Times New Roman"/>
          <w:sz w:val="24"/>
          <w:szCs w:val="24"/>
          <w:rPrChange w:id="1227" w:author="Freya Rowland" w:date="2022-04-12T16:58:00Z">
            <w:rPr/>
          </w:rPrChange>
        </w:rPr>
        <w:t>Tonietto</w:t>
      </w:r>
      <w:proofErr w:type="spellEnd"/>
      <w:r w:rsidR="00200568" w:rsidRPr="003B0DC5">
        <w:rPr>
          <w:rFonts w:ascii="Times New Roman" w:hAnsi="Times New Roman" w:cs="Times New Roman"/>
          <w:sz w:val="24"/>
          <w:szCs w:val="24"/>
          <w:rPrChange w:id="1228" w:author="Freya Rowland" w:date="2022-04-12T16:58:00Z">
            <w:rPr/>
          </w:rPrChange>
        </w:rPr>
        <w:t xml:space="preserve"> RK, </w:t>
      </w:r>
      <w:proofErr w:type="spellStart"/>
      <w:r w:rsidR="00200568" w:rsidRPr="003B0DC5">
        <w:rPr>
          <w:rFonts w:ascii="Times New Roman" w:hAnsi="Times New Roman" w:cs="Times New Roman"/>
          <w:sz w:val="24"/>
          <w:szCs w:val="24"/>
          <w:rPrChange w:id="1229" w:author="Freya Rowland" w:date="2022-04-12T16:58:00Z">
            <w:rPr/>
          </w:rPrChange>
        </w:rPr>
        <w:t>Dudney</w:t>
      </w:r>
      <w:proofErr w:type="spellEnd"/>
      <w:r w:rsidR="00200568" w:rsidRPr="003B0DC5">
        <w:rPr>
          <w:rFonts w:ascii="Times New Roman" w:hAnsi="Times New Roman" w:cs="Times New Roman"/>
          <w:sz w:val="24"/>
          <w:szCs w:val="24"/>
          <w:rPrChange w:id="1230" w:author="Freya Rowland" w:date="2022-04-12T16:58:00Z">
            <w:rPr/>
          </w:rPrChange>
        </w:rPr>
        <w:t xml:space="preserve"> J, </w:t>
      </w:r>
      <w:proofErr w:type="spellStart"/>
      <w:r w:rsidR="00200568" w:rsidRPr="003B0DC5">
        <w:rPr>
          <w:rFonts w:ascii="Times New Roman" w:hAnsi="Times New Roman" w:cs="Times New Roman"/>
          <w:sz w:val="24"/>
          <w:szCs w:val="24"/>
          <w:rPrChange w:id="1231" w:author="Freya Rowland" w:date="2022-04-12T16:58:00Z">
            <w:rPr/>
          </w:rPrChange>
        </w:rPr>
        <w:t>Bletz</w:t>
      </w:r>
      <w:proofErr w:type="spellEnd"/>
      <w:r w:rsidR="00200568" w:rsidRPr="003B0DC5">
        <w:rPr>
          <w:rFonts w:ascii="Times New Roman" w:hAnsi="Times New Roman" w:cs="Times New Roman"/>
          <w:sz w:val="24"/>
          <w:szCs w:val="24"/>
          <w:rPrChange w:id="1232" w:author="Freya Rowland" w:date="2022-04-12T16:58:00Z">
            <w:rPr/>
          </w:rPrChange>
        </w:rPr>
        <w:t xml:space="preserve"> MC, Young T, </w:t>
      </w:r>
      <w:proofErr w:type="spellStart"/>
      <w:r w:rsidR="00200568" w:rsidRPr="003B0DC5">
        <w:rPr>
          <w:rFonts w:ascii="Times New Roman" w:hAnsi="Times New Roman" w:cs="Times New Roman"/>
          <w:sz w:val="24"/>
          <w:szCs w:val="24"/>
          <w:rPrChange w:id="1233" w:author="Freya Rowland" w:date="2022-04-12T16:58:00Z">
            <w:rPr/>
          </w:rPrChange>
        </w:rPr>
        <w:t>Kuebbing</w:t>
      </w:r>
      <w:proofErr w:type="spellEnd"/>
      <w:r w:rsidR="00200568" w:rsidRPr="003B0DC5">
        <w:rPr>
          <w:rFonts w:ascii="Times New Roman" w:hAnsi="Times New Roman" w:cs="Times New Roman"/>
          <w:sz w:val="24"/>
          <w:szCs w:val="24"/>
          <w:rPrChange w:id="1234" w:author="Freya Rowland" w:date="2022-04-12T16:58:00Z">
            <w:rPr/>
          </w:rPrChange>
        </w:rPr>
        <w:t xml:space="preserve"> SE. 2021. Mentorship, equity, and research productivity: lessons from a </w:t>
      </w:r>
      <w:r w:rsidR="00200568" w:rsidRPr="003B0DC5">
        <w:rPr>
          <w:rFonts w:ascii="Times New Roman" w:hAnsi="Times New Roman" w:cs="Times New Roman"/>
          <w:sz w:val="24"/>
          <w:szCs w:val="24"/>
          <w:rPrChange w:id="1235" w:author="Freya Rowland" w:date="2022-04-12T16:58:00Z">
            <w:rPr/>
          </w:rPrChange>
        </w:rPr>
        <w:lastRenderedPageBreak/>
        <w:t>pandemic. Biological Conservation 255: 108966.</w:t>
      </w:r>
      <w:r w:rsidRPr="003B0DC5">
        <w:rPr>
          <w:rFonts w:ascii="Times New Roman" w:hAnsi="Times New Roman" w:cs="Times New Roman"/>
          <w:sz w:val="24"/>
          <w:szCs w:val="24"/>
          <w:rPrChange w:id="1236" w:author="Freya Rowland" w:date="2022-04-12T16:58:00Z">
            <w:rPr/>
          </w:rPrChange>
        </w:rPr>
        <w:fldChar w:fldCharType="end"/>
      </w:r>
    </w:p>
    <w:p w14:paraId="4C3CA3BB"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237"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238" w:author="Freya Rowland" w:date="2022-04-12T16:58:00Z">
            <w:rPr/>
          </w:rPrChange>
        </w:rPr>
        <w:fldChar w:fldCharType="begin"/>
      </w:r>
      <w:r w:rsidRPr="003B0DC5">
        <w:rPr>
          <w:rFonts w:ascii="Times New Roman" w:hAnsi="Times New Roman" w:cs="Times New Roman"/>
          <w:sz w:val="24"/>
          <w:szCs w:val="24"/>
          <w:rPrChange w:id="1239"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240" w:author="Freya Rowland" w:date="2022-04-12T16:58:00Z">
            <w:rPr/>
          </w:rPrChange>
        </w:rPr>
        <w:fldChar w:fldCharType="separate"/>
      </w:r>
      <w:r w:rsidR="00200568" w:rsidRPr="003B0DC5">
        <w:rPr>
          <w:rFonts w:ascii="Times New Roman" w:hAnsi="Times New Roman" w:cs="Times New Roman"/>
          <w:sz w:val="24"/>
          <w:szCs w:val="24"/>
          <w:rPrChange w:id="1241" w:author="Freya Rowland" w:date="2022-04-12T16:58:00Z">
            <w:rPr/>
          </w:rPrChange>
        </w:rPr>
        <w:t>Nuyen S. 2021. Anti-Asian Attacks Rise During Pandemic. Read NPR’s Stories On The Surge In Violence. NPR.org. (30 June 2021; https://www.npr.org/2021/03/17/978055571/anti-asian-attacks-rise-during-pandemic-read-nprs-stories-on-the-surge-in-violen).</w:t>
      </w:r>
      <w:r w:rsidRPr="003B0DC5">
        <w:rPr>
          <w:rFonts w:ascii="Times New Roman" w:hAnsi="Times New Roman" w:cs="Times New Roman"/>
          <w:sz w:val="24"/>
          <w:szCs w:val="24"/>
          <w:rPrChange w:id="1242" w:author="Freya Rowland" w:date="2022-04-12T16:58:00Z">
            <w:rPr/>
          </w:rPrChange>
        </w:rPr>
        <w:fldChar w:fldCharType="end"/>
      </w:r>
    </w:p>
    <w:p w14:paraId="4D6228D4"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243"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244" w:author="Freya Rowland" w:date="2022-04-12T16:58:00Z">
            <w:rPr/>
          </w:rPrChange>
        </w:rPr>
        <w:fldChar w:fldCharType="begin"/>
      </w:r>
      <w:r w:rsidRPr="003B0DC5">
        <w:rPr>
          <w:rFonts w:ascii="Times New Roman" w:hAnsi="Times New Roman" w:cs="Times New Roman"/>
          <w:sz w:val="24"/>
          <w:szCs w:val="24"/>
          <w:rPrChange w:id="1245"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246" w:author="Freya Rowland" w:date="2022-04-12T16:58:00Z">
            <w:rPr/>
          </w:rPrChange>
        </w:rPr>
        <w:fldChar w:fldCharType="separate"/>
      </w:r>
      <w:r w:rsidR="00200568" w:rsidRPr="003B0DC5">
        <w:rPr>
          <w:rFonts w:ascii="Times New Roman" w:hAnsi="Times New Roman" w:cs="Times New Roman"/>
          <w:sz w:val="24"/>
          <w:szCs w:val="24"/>
          <w:rPrChange w:id="1247" w:author="Freya Rowland" w:date="2022-04-12T16:58:00Z">
            <w:rPr/>
          </w:rPrChange>
        </w:rPr>
        <w:t>Ojha A. 2020. Is Pandemic a Class-Ridden? An Appraisal from New York City. Journal of Ethnic and Cultural Studies 7: 129.</w:t>
      </w:r>
      <w:r w:rsidRPr="003B0DC5">
        <w:rPr>
          <w:rFonts w:ascii="Times New Roman" w:hAnsi="Times New Roman" w:cs="Times New Roman"/>
          <w:sz w:val="24"/>
          <w:szCs w:val="24"/>
          <w:rPrChange w:id="1248" w:author="Freya Rowland" w:date="2022-04-12T16:58:00Z">
            <w:rPr/>
          </w:rPrChange>
        </w:rPr>
        <w:fldChar w:fldCharType="end"/>
      </w:r>
    </w:p>
    <w:p w14:paraId="49C53C6F"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249"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250" w:author="Freya Rowland" w:date="2022-04-12T16:58:00Z">
            <w:rPr/>
          </w:rPrChange>
        </w:rPr>
        <w:fldChar w:fldCharType="begin"/>
      </w:r>
      <w:r w:rsidRPr="003B0DC5">
        <w:rPr>
          <w:rFonts w:ascii="Times New Roman" w:hAnsi="Times New Roman" w:cs="Times New Roman"/>
          <w:sz w:val="24"/>
          <w:szCs w:val="24"/>
          <w:rPrChange w:id="1251"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252" w:author="Freya Rowland" w:date="2022-04-12T16:58:00Z">
            <w:rPr/>
          </w:rPrChange>
        </w:rPr>
        <w:fldChar w:fldCharType="separate"/>
      </w:r>
      <w:r w:rsidR="00200568" w:rsidRPr="003B0DC5">
        <w:rPr>
          <w:rFonts w:ascii="Times New Roman" w:hAnsi="Times New Roman" w:cs="Times New Roman"/>
          <w:sz w:val="24"/>
          <w:szCs w:val="24"/>
          <w:rPrChange w:id="1253" w:author="Freya Rowland" w:date="2022-04-12T16:58:00Z">
            <w:rPr/>
          </w:rPrChange>
        </w:rPr>
        <w:t>Park DS. 2020. The Invisible University Is COVID-19 Positive. Trends in Genetics 36: 543–544.</w:t>
      </w:r>
      <w:r w:rsidRPr="003B0DC5">
        <w:rPr>
          <w:rFonts w:ascii="Times New Roman" w:hAnsi="Times New Roman" w:cs="Times New Roman"/>
          <w:sz w:val="24"/>
          <w:szCs w:val="24"/>
          <w:rPrChange w:id="1254" w:author="Freya Rowland" w:date="2022-04-12T16:58:00Z">
            <w:rPr/>
          </w:rPrChange>
        </w:rPr>
        <w:fldChar w:fldCharType="end"/>
      </w:r>
    </w:p>
    <w:p w14:paraId="2EAC4BFC"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255"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256" w:author="Freya Rowland" w:date="2022-04-12T16:58:00Z">
            <w:rPr/>
          </w:rPrChange>
        </w:rPr>
        <w:fldChar w:fldCharType="begin"/>
      </w:r>
      <w:r w:rsidRPr="003B0DC5">
        <w:rPr>
          <w:rFonts w:ascii="Times New Roman" w:hAnsi="Times New Roman" w:cs="Times New Roman"/>
          <w:sz w:val="24"/>
          <w:szCs w:val="24"/>
          <w:rPrChange w:id="1257"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258" w:author="Freya Rowland" w:date="2022-04-12T16:58:00Z">
            <w:rPr/>
          </w:rPrChange>
        </w:rPr>
        <w:fldChar w:fldCharType="separate"/>
      </w:r>
      <w:proofErr w:type="spellStart"/>
      <w:r w:rsidR="00200568" w:rsidRPr="003B0DC5">
        <w:rPr>
          <w:rFonts w:ascii="Times New Roman" w:hAnsi="Times New Roman" w:cs="Times New Roman"/>
          <w:sz w:val="24"/>
          <w:szCs w:val="24"/>
          <w:rPrChange w:id="1259" w:author="Freya Rowland" w:date="2022-04-12T16:58:00Z">
            <w:rPr/>
          </w:rPrChange>
        </w:rPr>
        <w:t>Pinho</w:t>
      </w:r>
      <w:proofErr w:type="spellEnd"/>
      <w:r w:rsidR="00200568" w:rsidRPr="003B0DC5">
        <w:rPr>
          <w:rFonts w:ascii="Times New Roman" w:hAnsi="Times New Roman" w:cs="Times New Roman"/>
          <w:sz w:val="24"/>
          <w:szCs w:val="24"/>
          <w:rPrChange w:id="1260" w:author="Freya Rowland" w:date="2022-04-12T16:58:00Z">
            <w:rPr/>
          </w:rPrChange>
        </w:rPr>
        <w:t xml:space="preserve">-Gomes A-C, Peters S, Thompson K, </w:t>
      </w:r>
      <w:proofErr w:type="spellStart"/>
      <w:r w:rsidR="00200568" w:rsidRPr="003B0DC5">
        <w:rPr>
          <w:rFonts w:ascii="Times New Roman" w:hAnsi="Times New Roman" w:cs="Times New Roman"/>
          <w:sz w:val="24"/>
          <w:szCs w:val="24"/>
          <w:rPrChange w:id="1261" w:author="Freya Rowland" w:date="2022-04-12T16:58:00Z">
            <w:rPr/>
          </w:rPrChange>
        </w:rPr>
        <w:t>Hockham</w:t>
      </w:r>
      <w:proofErr w:type="spellEnd"/>
      <w:r w:rsidR="00200568" w:rsidRPr="003B0DC5">
        <w:rPr>
          <w:rFonts w:ascii="Times New Roman" w:hAnsi="Times New Roman" w:cs="Times New Roman"/>
          <w:sz w:val="24"/>
          <w:szCs w:val="24"/>
          <w:rPrChange w:id="1262" w:author="Freya Rowland" w:date="2022-04-12T16:58:00Z">
            <w:rPr/>
          </w:rPrChange>
        </w:rPr>
        <w:t xml:space="preserve"> C, </w:t>
      </w:r>
      <w:proofErr w:type="spellStart"/>
      <w:r w:rsidR="00200568" w:rsidRPr="003B0DC5">
        <w:rPr>
          <w:rFonts w:ascii="Times New Roman" w:hAnsi="Times New Roman" w:cs="Times New Roman"/>
          <w:sz w:val="24"/>
          <w:szCs w:val="24"/>
          <w:rPrChange w:id="1263" w:author="Freya Rowland" w:date="2022-04-12T16:58:00Z">
            <w:rPr/>
          </w:rPrChange>
        </w:rPr>
        <w:t>Ripullone</w:t>
      </w:r>
      <w:proofErr w:type="spellEnd"/>
      <w:r w:rsidR="00200568" w:rsidRPr="003B0DC5">
        <w:rPr>
          <w:rFonts w:ascii="Times New Roman" w:hAnsi="Times New Roman" w:cs="Times New Roman"/>
          <w:sz w:val="24"/>
          <w:szCs w:val="24"/>
          <w:rPrChange w:id="1264" w:author="Freya Rowland" w:date="2022-04-12T16:58:00Z">
            <w:rPr/>
          </w:rPrChange>
        </w:rPr>
        <w:t xml:space="preserve"> K, Woodward M, Carcel C. 2020. Where are the women? Gender inequalities in COVID-19 research authorship. BMJ Global Health 5: e002922.</w:t>
      </w:r>
      <w:r w:rsidRPr="003B0DC5">
        <w:rPr>
          <w:rFonts w:ascii="Times New Roman" w:hAnsi="Times New Roman" w:cs="Times New Roman"/>
          <w:sz w:val="24"/>
          <w:szCs w:val="24"/>
          <w:rPrChange w:id="1265" w:author="Freya Rowland" w:date="2022-04-12T16:58:00Z">
            <w:rPr/>
          </w:rPrChange>
        </w:rPr>
        <w:fldChar w:fldCharType="end"/>
      </w:r>
    </w:p>
    <w:p w14:paraId="22EBDE56"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266"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267" w:author="Freya Rowland" w:date="2022-04-12T16:58:00Z">
            <w:rPr/>
          </w:rPrChange>
        </w:rPr>
        <w:fldChar w:fldCharType="begin"/>
      </w:r>
      <w:r w:rsidRPr="003B0DC5">
        <w:rPr>
          <w:rFonts w:ascii="Times New Roman" w:hAnsi="Times New Roman" w:cs="Times New Roman"/>
          <w:sz w:val="24"/>
          <w:szCs w:val="24"/>
          <w:rPrChange w:id="1268"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269" w:author="Freya Rowland" w:date="2022-04-12T16:58:00Z">
            <w:rPr/>
          </w:rPrChange>
        </w:rPr>
        <w:fldChar w:fldCharType="separate"/>
      </w:r>
      <w:r w:rsidR="00200568" w:rsidRPr="003B0DC5">
        <w:rPr>
          <w:rFonts w:ascii="Times New Roman" w:hAnsi="Times New Roman" w:cs="Times New Roman"/>
          <w:sz w:val="24"/>
          <w:szCs w:val="24"/>
          <w:rPrChange w:id="1270" w:author="Freya Rowland" w:date="2022-04-12T16:58:00Z">
            <w:rPr/>
          </w:rPrChange>
        </w:rPr>
        <w:t>Powell K. 2012. Publishing: Foreign tongues. Nature 487: 129–131.</w:t>
      </w:r>
      <w:r w:rsidRPr="003B0DC5">
        <w:rPr>
          <w:rFonts w:ascii="Times New Roman" w:hAnsi="Times New Roman" w:cs="Times New Roman"/>
          <w:sz w:val="24"/>
          <w:szCs w:val="24"/>
          <w:rPrChange w:id="1271" w:author="Freya Rowland" w:date="2022-04-12T16:58:00Z">
            <w:rPr/>
          </w:rPrChange>
        </w:rPr>
        <w:fldChar w:fldCharType="end"/>
      </w:r>
    </w:p>
    <w:p w14:paraId="4DBD5046" w14:textId="0C281220" w:rsidR="000851FB" w:rsidRPr="003B0DC5" w:rsidRDefault="005F1117" w:rsidP="003A23A3">
      <w:pPr>
        <w:widowControl w:val="0"/>
        <w:pBdr>
          <w:top w:val="nil"/>
          <w:left w:val="nil"/>
          <w:bottom w:val="nil"/>
          <w:right w:val="nil"/>
          <w:between w:val="nil"/>
        </w:pBdr>
        <w:spacing w:line="480" w:lineRule="auto"/>
        <w:ind w:left="720" w:hanging="720"/>
        <w:rPr>
          <w:ins w:id="1272" w:author="Freya Rowland" w:date="2022-04-12T16:51:00Z"/>
          <w:rFonts w:ascii="Times New Roman" w:hAnsi="Times New Roman" w:cs="Times New Roman"/>
          <w:sz w:val="24"/>
          <w:szCs w:val="24"/>
          <w:rPrChange w:id="1273" w:author="Freya Rowland" w:date="2022-04-12T16:58:00Z">
            <w:rPr>
              <w:ins w:id="1274" w:author="Freya Rowland" w:date="2022-04-12T16:51:00Z"/>
            </w:rPr>
          </w:rPrChange>
        </w:rPr>
        <w:pPrChange w:id="1275"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276" w:author="Freya Rowland" w:date="2022-04-12T16:58:00Z">
            <w:rPr/>
          </w:rPrChange>
        </w:rPr>
        <w:fldChar w:fldCharType="begin"/>
      </w:r>
      <w:r w:rsidRPr="003B0DC5">
        <w:rPr>
          <w:rFonts w:ascii="Times New Roman" w:hAnsi="Times New Roman" w:cs="Times New Roman"/>
          <w:sz w:val="24"/>
          <w:szCs w:val="24"/>
          <w:rPrChange w:id="1277"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278" w:author="Freya Rowland" w:date="2022-04-12T16:58:00Z">
            <w:rPr/>
          </w:rPrChange>
        </w:rPr>
        <w:fldChar w:fldCharType="separate"/>
      </w:r>
      <w:r w:rsidR="00200568" w:rsidRPr="003B0DC5">
        <w:rPr>
          <w:rFonts w:ascii="Times New Roman" w:hAnsi="Times New Roman" w:cs="Times New Roman"/>
          <w:sz w:val="24"/>
          <w:szCs w:val="24"/>
          <w:rPrChange w:id="1279" w:author="Freya Rowland" w:date="2022-04-12T16:58:00Z">
            <w:rPr/>
          </w:rPrChange>
        </w:rPr>
        <w:t>R Core Team. 2020. R: A Language and Environment for Statistical Computing. R Foundation for Statistical Computing.</w:t>
      </w:r>
      <w:r w:rsidRPr="003B0DC5">
        <w:rPr>
          <w:rFonts w:ascii="Times New Roman" w:hAnsi="Times New Roman" w:cs="Times New Roman"/>
          <w:sz w:val="24"/>
          <w:szCs w:val="24"/>
          <w:rPrChange w:id="1280" w:author="Freya Rowland" w:date="2022-04-12T16:58:00Z">
            <w:rPr/>
          </w:rPrChange>
        </w:rPr>
        <w:fldChar w:fldCharType="end"/>
      </w:r>
    </w:p>
    <w:p w14:paraId="784BFA69" w14:textId="5FBD41E7" w:rsidR="00792C98" w:rsidRPr="003B0DC5" w:rsidRDefault="00792C98"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281" w:author="Freya Rowland" w:date="2022-04-12T17:00:00Z">
          <w:pPr>
            <w:widowControl w:val="0"/>
            <w:pBdr>
              <w:top w:val="nil"/>
              <w:left w:val="nil"/>
              <w:bottom w:val="nil"/>
              <w:right w:val="nil"/>
              <w:between w:val="nil"/>
            </w:pBdr>
            <w:spacing w:line="240" w:lineRule="auto"/>
            <w:ind w:left="720" w:hanging="720"/>
          </w:pPr>
        </w:pPrChange>
      </w:pPr>
      <w:ins w:id="1282" w:author="Freya Rowland" w:date="2022-04-12T16:51:00Z">
        <w:r w:rsidRPr="003B0DC5">
          <w:rPr>
            <w:rFonts w:ascii="Times New Roman" w:hAnsi="Times New Roman" w:cs="Times New Roman"/>
            <w:sz w:val="24"/>
            <w:szCs w:val="24"/>
            <w:rPrChange w:id="1283" w:author="Freya Rowland" w:date="2022-04-12T16:58:00Z">
              <w:rPr/>
            </w:rPrChange>
          </w:rPr>
          <w:t xml:space="preserve">Ramos JM, </w:t>
        </w:r>
      </w:ins>
      <w:ins w:id="1284" w:author="Freya Rowland" w:date="2022-04-12T16:52:00Z">
        <w:r w:rsidRPr="003B0DC5">
          <w:rPr>
            <w:rFonts w:ascii="Times New Roman" w:hAnsi="Times New Roman" w:cs="Times New Roman"/>
            <w:sz w:val="24"/>
            <w:szCs w:val="24"/>
            <w:rPrChange w:id="1285" w:author="Freya Rowland" w:date="2022-04-12T16:58:00Z">
              <w:rPr/>
            </w:rPrChange>
          </w:rPr>
          <w:t xml:space="preserve">Elliot JS, </w:t>
        </w:r>
        <w:proofErr w:type="spellStart"/>
        <w:r w:rsidRPr="003B0DC5">
          <w:rPr>
            <w:rFonts w:ascii="Times New Roman" w:hAnsi="Times New Roman" w:cs="Times New Roman"/>
            <w:sz w:val="24"/>
            <w:szCs w:val="24"/>
            <w:rPrChange w:id="1286" w:author="Freya Rowland" w:date="2022-04-12T16:58:00Z">
              <w:rPr/>
            </w:rPrChange>
          </w:rPr>
          <w:t>Fattore</w:t>
        </w:r>
        <w:proofErr w:type="spellEnd"/>
        <w:r w:rsidRPr="003B0DC5">
          <w:rPr>
            <w:rFonts w:ascii="Times New Roman" w:hAnsi="Times New Roman" w:cs="Times New Roman"/>
            <w:sz w:val="24"/>
            <w:szCs w:val="24"/>
            <w:rPrChange w:id="1287" w:author="Freya Rowland" w:date="2022-04-12T16:58:00Z">
              <w:rPr/>
            </w:rPrChange>
          </w:rPr>
          <w:t xml:space="preserve"> C, </w:t>
        </w:r>
        <w:proofErr w:type="spellStart"/>
        <w:r w:rsidRPr="003B0DC5">
          <w:rPr>
            <w:rFonts w:ascii="Times New Roman" w:hAnsi="Times New Roman" w:cs="Times New Roman"/>
            <w:sz w:val="24"/>
            <w:szCs w:val="24"/>
            <w:rPrChange w:id="1288" w:author="Freya Rowland" w:date="2022-04-12T16:58:00Z">
              <w:rPr/>
            </w:rPrChange>
          </w:rPr>
          <w:t>Breuning</w:t>
        </w:r>
        <w:proofErr w:type="spellEnd"/>
        <w:r w:rsidRPr="003B0DC5">
          <w:rPr>
            <w:rFonts w:ascii="Times New Roman" w:hAnsi="Times New Roman" w:cs="Times New Roman"/>
            <w:sz w:val="24"/>
            <w:szCs w:val="24"/>
            <w:rPrChange w:id="1289" w:author="Freya Rowland" w:date="2022-04-12T16:58:00Z">
              <w:rPr/>
            </w:rPrChange>
          </w:rPr>
          <w:t xml:space="preserve"> M.</w:t>
        </w:r>
      </w:ins>
      <w:ins w:id="1290" w:author="Freya Rowland" w:date="2022-04-12T16:53:00Z">
        <w:r w:rsidRPr="003B0DC5">
          <w:rPr>
            <w:rFonts w:ascii="Times New Roman" w:hAnsi="Times New Roman" w:cs="Times New Roman"/>
            <w:sz w:val="24"/>
            <w:szCs w:val="24"/>
            <w:rPrChange w:id="1291" w:author="Freya Rowland" w:date="2022-04-12T16:58:00Z">
              <w:rPr/>
            </w:rPrChange>
          </w:rPr>
          <w:t xml:space="preserve"> 2021.</w:t>
        </w:r>
      </w:ins>
      <w:ins w:id="1292" w:author="Freya Rowland" w:date="2022-04-12T16:52:00Z">
        <w:r w:rsidRPr="003B0DC5">
          <w:rPr>
            <w:rFonts w:ascii="Times New Roman" w:hAnsi="Times New Roman" w:cs="Times New Roman"/>
            <w:sz w:val="24"/>
            <w:szCs w:val="24"/>
            <w:rPrChange w:id="1293" w:author="Freya Rowland" w:date="2022-04-12T16:58:00Z">
              <w:rPr/>
            </w:rPrChange>
          </w:rPr>
          <w:t xml:space="preserve"> </w:t>
        </w:r>
        <w:r w:rsidRPr="003B0DC5">
          <w:rPr>
            <w:rFonts w:ascii="Times New Roman" w:hAnsi="Times New Roman" w:cs="Times New Roman"/>
            <w:sz w:val="24"/>
            <w:szCs w:val="24"/>
            <w:rPrChange w:id="1294" w:author="Freya Rowland" w:date="2022-04-12T16:58:00Z">
              <w:rPr/>
            </w:rPrChange>
          </w:rPr>
          <w:t>Anxiety and the Onset of COVID-19: Examining Concerns of Historically Excluded Scholars</w:t>
        </w:r>
      </w:ins>
      <w:ins w:id="1295" w:author="Freya Rowland" w:date="2022-04-12T16:53:00Z">
        <w:r w:rsidRPr="003B0DC5">
          <w:rPr>
            <w:rFonts w:ascii="Times New Roman" w:hAnsi="Times New Roman" w:cs="Times New Roman"/>
            <w:sz w:val="24"/>
            <w:szCs w:val="24"/>
            <w:rPrChange w:id="1296" w:author="Freya Rowland" w:date="2022-04-12T16:58:00Z">
              <w:rPr/>
            </w:rPrChange>
          </w:rPr>
          <w:t>. International Studies Perspectives</w:t>
        </w:r>
      </w:ins>
      <w:ins w:id="1297" w:author="Freya Rowland" w:date="2022-04-12T16:54:00Z">
        <w:r w:rsidR="00760E48" w:rsidRPr="003B0DC5">
          <w:rPr>
            <w:rFonts w:ascii="Times New Roman" w:hAnsi="Times New Roman" w:cs="Times New Roman"/>
            <w:sz w:val="24"/>
            <w:szCs w:val="24"/>
            <w:rPrChange w:id="1298" w:author="Freya Rowland" w:date="2022-04-12T16:58:00Z">
              <w:rPr/>
            </w:rPrChange>
          </w:rPr>
          <w:t>:</w:t>
        </w:r>
      </w:ins>
      <w:ins w:id="1299" w:author="Freya Rowland" w:date="2022-04-12T16:53:00Z">
        <w:r w:rsidRPr="003B0DC5">
          <w:rPr>
            <w:rFonts w:ascii="Times New Roman" w:hAnsi="Times New Roman" w:cs="Times New Roman"/>
            <w:sz w:val="24"/>
            <w:szCs w:val="24"/>
            <w:rPrChange w:id="1300" w:author="Freya Rowland" w:date="2022-04-12T16:58:00Z">
              <w:rPr/>
            </w:rPrChange>
          </w:rPr>
          <w:t xml:space="preserve"> </w:t>
        </w:r>
      </w:ins>
      <w:ins w:id="1301" w:author="Freya Rowland" w:date="2022-04-12T16:54:00Z">
        <w:r w:rsidR="00760E48" w:rsidRPr="003B0DC5">
          <w:rPr>
            <w:rFonts w:ascii="Times New Roman" w:hAnsi="Times New Roman" w:cs="Times New Roman"/>
            <w:sz w:val="24"/>
            <w:szCs w:val="24"/>
            <w:rPrChange w:id="1302" w:author="Freya Rowland" w:date="2022-04-12T16:58:00Z">
              <w:rPr/>
            </w:rPrChange>
          </w:rPr>
          <w:t>ekab017</w:t>
        </w:r>
        <w:r w:rsidR="00760E48" w:rsidRPr="003B0DC5">
          <w:rPr>
            <w:rFonts w:ascii="Times New Roman" w:hAnsi="Times New Roman" w:cs="Times New Roman"/>
            <w:sz w:val="24"/>
            <w:szCs w:val="24"/>
            <w:rPrChange w:id="1303" w:author="Freya Rowland" w:date="2022-04-12T16:58:00Z">
              <w:rPr/>
            </w:rPrChange>
          </w:rPr>
          <w:t>.</w:t>
        </w:r>
      </w:ins>
    </w:p>
    <w:p w14:paraId="72BD6EC2"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304"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305" w:author="Freya Rowland" w:date="2022-04-12T16:58:00Z">
            <w:rPr/>
          </w:rPrChange>
        </w:rPr>
        <w:fldChar w:fldCharType="begin"/>
      </w:r>
      <w:r w:rsidRPr="003B0DC5">
        <w:rPr>
          <w:rFonts w:ascii="Times New Roman" w:hAnsi="Times New Roman" w:cs="Times New Roman"/>
          <w:sz w:val="24"/>
          <w:szCs w:val="24"/>
          <w:rPrChange w:id="1306"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307" w:author="Freya Rowland" w:date="2022-04-12T16:58:00Z">
            <w:rPr/>
          </w:rPrChange>
        </w:rPr>
        <w:fldChar w:fldCharType="separate"/>
      </w:r>
      <w:proofErr w:type="spellStart"/>
      <w:r w:rsidR="00200568" w:rsidRPr="003B0DC5">
        <w:rPr>
          <w:rFonts w:ascii="Times New Roman" w:hAnsi="Times New Roman" w:cs="Times New Roman"/>
          <w:sz w:val="24"/>
          <w:szCs w:val="24"/>
          <w:rPrChange w:id="1308" w:author="Freya Rowland" w:date="2022-04-12T16:58:00Z">
            <w:rPr/>
          </w:rPrChange>
        </w:rPr>
        <w:t>Roksa</w:t>
      </w:r>
      <w:proofErr w:type="spellEnd"/>
      <w:r w:rsidR="00200568" w:rsidRPr="003B0DC5">
        <w:rPr>
          <w:rFonts w:ascii="Times New Roman" w:hAnsi="Times New Roman" w:cs="Times New Roman"/>
          <w:sz w:val="24"/>
          <w:szCs w:val="24"/>
          <w:rPrChange w:id="1309" w:author="Freya Rowland" w:date="2022-04-12T16:58:00Z">
            <w:rPr/>
          </w:rPrChange>
        </w:rPr>
        <w:t xml:space="preserve"> J, </w:t>
      </w:r>
      <w:proofErr w:type="spellStart"/>
      <w:r w:rsidR="00200568" w:rsidRPr="003B0DC5">
        <w:rPr>
          <w:rFonts w:ascii="Times New Roman" w:hAnsi="Times New Roman" w:cs="Times New Roman"/>
          <w:sz w:val="24"/>
          <w:szCs w:val="24"/>
          <w:rPrChange w:id="1310" w:author="Freya Rowland" w:date="2022-04-12T16:58:00Z">
            <w:rPr/>
          </w:rPrChange>
        </w:rPr>
        <w:t>Feldon</w:t>
      </w:r>
      <w:proofErr w:type="spellEnd"/>
      <w:r w:rsidR="00200568" w:rsidRPr="003B0DC5">
        <w:rPr>
          <w:rFonts w:ascii="Times New Roman" w:hAnsi="Times New Roman" w:cs="Times New Roman"/>
          <w:sz w:val="24"/>
          <w:szCs w:val="24"/>
          <w:rPrChange w:id="1311" w:author="Freya Rowland" w:date="2022-04-12T16:58:00Z">
            <w:rPr/>
          </w:rPrChange>
        </w:rPr>
        <w:t xml:space="preserve"> DF, Maher M. 2018. First-Generation Students in Pursuit of the PhD: Comparing Socialization Experiences and Outcomes to Continuing-Generation Peers. The Journal of Higher Education 89: 728–752.</w:t>
      </w:r>
      <w:r w:rsidRPr="003B0DC5">
        <w:rPr>
          <w:rFonts w:ascii="Times New Roman" w:hAnsi="Times New Roman" w:cs="Times New Roman"/>
          <w:sz w:val="24"/>
          <w:szCs w:val="24"/>
          <w:rPrChange w:id="1312" w:author="Freya Rowland" w:date="2022-04-12T16:58:00Z">
            <w:rPr/>
          </w:rPrChange>
        </w:rPr>
        <w:fldChar w:fldCharType="end"/>
      </w:r>
    </w:p>
    <w:p w14:paraId="684F06CE"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313"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314" w:author="Freya Rowland" w:date="2022-04-12T16:58:00Z">
            <w:rPr/>
          </w:rPrChange>
        </w:rPr>
        <w:fldChar w:fldCharType="begin"/>
      </w:r>
      <w:r w:rsidRPr="003B0DC5">
        <w:rPr>
          <w:rFonts w:ascii="Times New Roman" w:hAnsi="Times New Roman" w:cs="Times New Roman"/>
          <w:sz w:val="24"/>
          <w:szCs w:val="24"/>
          <w:rPrChange w:id="1315"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316" w:author="Freya Rowland" w:date="2022-04-12T16:58:00Z">
            <w:rPr/>
          </w:rPrChange>
        </w:rPr>
        <w:fldChar w:fldCharType="separate"/>
      </w:r>
      <w:proofErr w:type="spellStart"/>
      <w:r w:rsidR="00200568" w:rsidRPr="003B0DC5">
        <w:rPr>
          <w:rFonts w:ascii="Times New Roman" w:hAnsi="Times New Roman" w:cs="Times New Roman"/>
          <w:sz w:val="24"/>
          <w:szCs w:val="24"/>
          <w:rPrChange w:id="1317" w:author="Freya Rowland" w:date="2022-04-12T16:58:00Z">
            <w:rPr/>
          </w:rPrChange>
        </w:rPr>
        <w:t>Rybarczyk</w:t>
      </w:r>
      <w:proofErr w:type="spellEnd"/>
      <w:r w:rsidR="00200568" w:rsidRPr="003B0DC5">
        <w:rPr>
          <w:rFonts w:ascii="Times New Roman" w:hAnsi="Times New Roman" w:cs="Times New Roman"/>
          <w:sz w:val="24"/>
          <w:szCs w:val="24"/>
          <w:rPrChange w:id="1318" w:author="Freya Rowland" w:date="2022-04-12T16:58:00Z">
            <w:rPr/>
          </w:rPrChange>
        </w:rPr>
        <w:t xml:space="preserve"> BJ, </w:t>
      </w:r>
      <w:proofErr w:type="spellStart"/>
      <w:r w:rsidR="00200568" w:rsidRPr="003B0DC5">
        <w:rPr>
          <w:rFonts w:ascii="Times New Roman" w:hAnsi="Times New Roman" w:cs="Times New Roman"/>
          <w:sz w:val="24"/>
          <w:szCs w:val="24"/>
          <w:rPrChange w:id="1319" w:author="Freya Rowland" w:date="2022-04-12T16:58:00Z">
            <w:rPr/>
          </w:rPrChange>
        </w:rPr>
        <w:t>Lerea</w:t>
      </w:r>
      <w:proofErr w:type="spellEnd"/>
      <w:r w:rsidR="00200568" w:rsidRPr="003B0DC5">
        <w:rPr>
          <w:rFonts w:ascii="Times New Roman" w:hAnsi="Times New Roman" w:cs="Times New Roman"/>
          <w:sz w:val="24"/>
          <w:szCs w:val="24"/>
          <w:rPrChange w:id="1320" w:author="Freya Rowland" w:date="2022-04-12T16:58:00Z">
            <w:rPr/>
          </w:rPrChange>
        </w:rPr>
        <w:t xml:space="preserve"> L, Whittington D, Dykstra L. 2016. Analysis of Postdoctoral Training Outcomes That Broaden Participation in Science Careers. CBE—Life Sciences Education 15: ar33.</w:t>
      </w:r>
      <w:r w:rsidRPr="003B0DC5">
        <w:rPr>
          <w:rFonts w:ascii="Times New Roman" w:hAnsi="Times New Roman" w:cs="Times New Roman"/>
          <w:sz w:val="24"/>
          <w:szCs w:val="24"/>
          <w:rPrChange w:id="1321" w:author="Freya Rowland" w:date="2022-04-12T16:58:00Z">
            <w:rPr/>
          </w:rPrChange>
        </w:rPr>
        <w:fldChar w:fldCharType="end"/>
      </w:r>
    </w:p>
    <w:p w14:paraId="3AC4F044"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322"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323" w:author="Freya Rowland" w:date="2022-04-12T16:58:00Z">
            <w:rPr/>
          </w:rPrChange>
        </w:rPr>
        <w:fldChar w:fldCharType="begin"/>
      </w:r>
      <w:r w:rsidRPr="003B0DC5">
        <w:rPr>
          <w:rFonts w:ascii="Times New Roman" w:hAnsi="Times New Roman" w:cs="Times New Roman"/>
          <w:sz w:val="24"/>
          <w:szCs w:val="24"/>
          <w:rPrChange w:id="1324"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325" w:author="Freya Rowland" w:date="2022-04-12T16:58:00Z">
            <w:rPr/>
          </w:rPrChange>
        </w:rPr>
        <w:fldChar w:fldCharType="separate"/>
      </w:r>
      <w:proofErr w:type="spellStart"/>
      <w:r w:rsidR="00200568" w:rsidRPr="003B0DC5">
        <w:rPr>
          <w:rFonts w:ascii="Times New Roman" w:hAnsi="Times New Roman" w:cs="Times New Roman"/>
          <w:sz w:val="24"/>
          <w:szCs w:val="24"/>
          <w:rPrChange w:id="1326" w:author="Freya Rowland" w:date="2022-04-12T16:58:00Z">
            <w:rPr/>
          </w:rPrChange>
        </w:rPr>
        <w:t>Sanchis‐Gomar</w:t>
      </w:r>
      <w:proofErr w:type="spellEnd"/>
      <w:r w:rsidR="00200568" w:rsidRPr="003B0DC5">
        <w:rPr>
          <w:rFonts w:ascii="Times New Roman" w:hAnsi="Times New Roman" w:cs="Times New Roman"/>
          <w:sz w:val="24"/>
          <w:szCs w:val="24"/>
          <w:rPrChange w:id="1327" w:author="Freya Rowland" w:date="2022-04-12T16:58:00Z">
            <w:rPr/>
          </w:rPrChange>
        </w:rPr>
        <w:t xml:space="preserve"> F. 2014. How does the journal impact factor affect the CV of Ph.D. students? </w:t>
      </w:r>
      <w:r w:rsidR="00200568" w:rsidRPr="003B0DC5">
        <w:rPr>
          <w:rFonts w:ascii="Times New Roman" w:hAnsi="Times New Roman" w:cs="Times New Roman"/>
          <w:sz w:val="24"/>
          <w:szCs w:val="24"/>
          <w:rPrChange w:id="1328" w:author="Freya Rowland" w:date="2022-04-12T16:58:00Z">
            <w:rPr/>
          </w:rPrChange>
        </w:rPr>
        <w:lastRenderedPageBreak/>
        <w:t>EMBO reports 15: 207–207.</w:t>
      </w:r>
      <w:r w:rsidRPr="003B0DC5">
        <w:rPr>
          <w:rFonts w:ascii="Times New Roman" w:hAnsi="Times New Roman" w:cs="Times New Roman"/>
          <w:sz w:val="24"/>
          <w:szCs w:val="24"/>
          <w:rPrChange w:id="1329" w:author="Freya Rowland" w:date="2022-04-12T16:58:00Z">
            <w:rPr/>
          </w:rPrChange>
        </w:rPr>
        <w:fldChar w:fldCharType="end"/>
      </w:r>
    </w:p>
    <w:p w14:paraId="30423BF8"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330"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331" w:author="Freya Rowland" w:date="2022-04-12T16:58:00Z">
            <w:rPr/>
          </w:rPrChange>
        </w:rPr>
        <w:fldChar w:fldCharType="begin"/>
      </w:r>
      <w:r w:rsidRPr="003B0DC5">
        <w:rPr>
          <w:rFonts w:ascii="Times New Roman" w:hAnsi="Times New Roman" w:cs="Times New Roman"/>
          <w:sz w:val="24"/>
          <w:szCs w:val="24"/>
          <w:rPrChange w:id="1332"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333" w:author="Freya Rowland" w:date="2022-04-12T16:58:00Z">
            <w:rPr/>
          </w:rPrChange>
        </w:rPr>
        <w:fldChar w:fldCharType="separate"/>
      </w:r>
      <w:r w:rsidR="00200568" w:rsidRPr="003B0DC5">
        <w:rPr>
          <w:rFonts w:ascii="Times New Roman" w:hAnsi="Times New Roman" w:cs="Times New Roman"/>
          <w:sz w:val="24"/>
          <w:szCs w:val="24"/>
          <w:rPrChange w:id="1334" w:author="Freya Rowland" w:date="2022-04-12T16:58:00Z">
            <w:rPr/>
          </w:rPrChange>
        </w:rPr>
        <w:t>Schell CJ, Guy C, Shelton DS, Campbell-</w:t>
      </w:r>
      <w:proofErr w:type="spellStart"/>
      <w:r w:rsidR="00200568" w:rsidRPr="003B0DC5">
        <w:rPr>
          <w:rFonts w:ascii="Times New Roman" w:hAnsi="Times New Roman" w:cs="Times New Roman"/>
          <w:sz w:val="24"/>
          <w:szCs w:val="24"/>
          <w:rPrChange w:id="1335" w:author="Freya Rowland" w:date="2022-04-12T16:58:00Z">
            <w:rPr/>
          </w:rPrChange>
        </w:rPr>
        <w:t>Staton</w:t>
      </w:r>
      <w:proofErr w:type="spellEnd"/>
      <w:r w:rsidR="00200568" w:rsidRPr="003B0DC5">
        <w:rPr>
          <w:rFonts w:ascii="Times New Roman" w:hAnsi="Times New Roman" w:cs="Times New Roman"/>
          <w:sz w:val="24"/>
          <w:szCs w:val="24"/>
          <w:rPrChange w:id="1336" w:author="Freya Rowland" w:date="2022-04-12T16:58:00Z">
            <w:rPr/>
          </w:rPrChange>
        </w:rPr>
        <w:t xml:space="preserve"> SC, Sealey BA, Lee DN, Harris NC. 2020. Recreating Wakanda by promoting Black excellence in ecology and evolution. Nature Ecology &amp; Evolution 4: 1285–1287.</w:t>
      </w:r>
      <w:r w:rsidRPr="003B0DC5">
        <w:rPr>
          <w:rFonts w:ascii="Times New Roman" w:hAnsi="Times New Roman" w:cs="Times New Roman"/>
          <w:sz w:val="24"/>
          <w:szCs w:val="24"/>
          <w:rPrChange w:id="1337" w:author="Freya Rowland" w:date="2022-04-12T16:58:00Z">
            <w:rPr/>
          </w:rPrChange>
        </w:rPr>
        <w:fldChar w:fldCharType="end"/>
      </w:r>
    </w:p>
    <w:p w14:paraId="780355B5"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338"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339" w:author="Freya Rowland" w:date="2022-04-12T16:58:00Z">
            <w:rPr/>
          </w:rPrChange>
        </w:rPr>
        <w:fldChar w:fldCharType="begin"/>
      </w:r>
      <w:r w:rsidRPr="003B0DC5">
        <w:rPr>
          <w:rFonts w:ascii="Times New Roman" w:hAnsi="Times New Roman" w:cs="Times New Roman"/>
          <w:sz w:val="24"/>
          <w:szCs w:val="24"/>
          <w:rPrChange w:id="1340"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341" w:author="Freya Rowland" w:date="2022-04-12T16:58:00Z">
            <w:rPr/>
          </w:rPrChange>
        </w:rPr>
        <w:fldChar w:fldCharType="separate"/>
      </w:r>
      <w:r w:rsidR="00200568" w:rsidRPr="003B0DC5">
        <w:rPr>
          <w:rFonts w:ascii="Times New Roman" w:hAnsi="Times New Roman" w:cs="Times New Roman"/>
          <w:sz w:val="24"/>
          <w:szCs w:val="24"/>
          <w:rPrChange w:id="1342" w:author="Freya Rowland" w:date="2022-04-12T16:58:00Z">
            <w:rPr/>
          </w:rPrChange>
        </w:rPr>
        <w:t xml:space="preserve">Stan Development Team. 2020. </w:t>
      </w:r>
      <w:proofErr w:type="spellStart"/>
      <w:r w:rsidR="00200568" w:rsidRPr="003B0DC5">
        <w:rPr>
          <w:rFonts w:ascii="Times New Roman" w:hAnsi="Times New Roman" w:cs="Times New Roman"/>
          <w:sz w:val="24"/>
          <w:szCs w:val="24"/>
          <w:rPrChange w:id="1343" w:author="Freya Rowland" w:date="2022-04-12T16:58:00Z">
            <w:rPr/>
          </w:rPrChange>
        </w:rPr>
        <w:t>RStan</w:t>
      </w:r>
      <w:proofErr w:type="spellEnd"/>
      <w:r w:rsidR="00200568" w:rsidRPr="003B0DC5">
        <w:rPr>
          <w:rFonts w:ascii="Times New Roman" w:hAnsi="Times New Roman" w:cs="Times New Roman"/>
          <w:sz w:val="24"/>
          <w:szCs w:val="24"/>
          <w:rPrChange w:id="1344" w:author="Freya Rowland" w:date="2022-04-12T16:58:00Z">
            <w:rPr/>
          </w:rPrChange>
        </w:rPr>
        <w:t>: the R interface to Stan.</w:t>
      </w:r>
      <w:r w:rsidRPr="003B0DC5">
        <w:rPr>
          <w:rFonts w:ascii="Times New Roman" w:hAnsi="Times New Roman" w:cs="Times New Roman"/>
          <w:sz w:val="24"/>
          <w:szCs w:val="24"/>
          <w:rPrChange w:id="1345" w:author="Freya Rowland" w:date="2022-04-12T16:58:00Z">
            <w:rPr/>
          </w:rPrChange>
        </w:rPr>
        <w:fldChar w:fldCharType="end"/>
      </w:r>
    </w:p>
    <w:p w14:paraId="32FBFEEF"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346"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347" w:author="Freya Rowland" w:date="2022-04-12T16:58:00Z">
            <w:rPr/>
          </w:rPrChange>
        </w:rPr>
        <w:fldChar w:fldCharType="begin"/>
      </w:r>
      <w:r w:rsidRPr="003B0DC5">
        <w:rPr>
          <w:rFonts w:ascii="Times New Roman" w:hAnsi="Times New Roman" w:cs="Times New Roman"/>
          <w:sz w:val="24"/>
          <w:szCs w:val="24"/>
          <w:rPrChange w:id="1348" w:author="Freya Rowland" w:date="2022-04-12T16:58:00Z">
            <w:rPr/>
          </w:rPrChange>
        </w:rPr>
        <w:instrText xml:space="preserve"> HYPERLINK "https://www.zotero.org/g</w:instrText>
      </w:r>
      <w:r w:rsidRPr="003B0DC5">
        <w:rPr>
          <w:rFonts w:ascii="Times New Roman" w:hAnsi="Times New Roman" w:cs="Times New Roman"/>
          <w:sz w:val="24"/>
          <w:szCs w:val="24"/>
          <w:rPrChange w:id="1349" w:author="Freya Rowland" w:date="2022-04-12T16:58:00Z">
            <w:rPr/>
          </w:rPrChange>
        </w:rPr>
        <w:instrText xml:space="preserve">oogle-docs/?X5wAQ5" \h </w:instrText>
      </w:r>
      <w:r w:rsidRPr="003B0DC5">
        <w:rPr>
          <w:rFonts w:ascii="Times New Roman" w:hAnsi="Times New Roman" w:cs="Times New Roman"/>
          <w:sz w:val="24"/>
          <w:szCs w:val="24"/>
          <w:rPrChange w:id="1350" w:author="Freya Rowland" w:date="2022-04-12T16:58:00Z">
            <w:rPr/>
          </w:rPrChange>
        </w:rPr>
        <w:fldChar w:fldCharType="separate"/>
      </w:r>
      <w:proofErr w:type="spellStart"/>
      <w:r w:rsidR="00200568" w:rsidRPr="003B0DC5">
        <w:rPr>
          <w:rFonts w:ascii="Times New Roman" w:hAnsi="Times New Roman" w:cs="Times New Roman"/>
          <w:sz w:val="24"/>
          <w:szCs w:val="24"/>
          <w:rPrChange w:id="1351" w:author="Freya Rowland" w:date="2022-04-12T16:58:00Z">
            <w:rPr/>
          </w:rPrChange>
        </w:rPr>
        <w:t>Suart</w:t>
      </w:r>
      <w:proofErr w:type="spellEnd"/>
      <w:r w:rsidRPr="003B0DC5">
        <w:rPr>
          <w:rFonts w:ascii="Times New Roman" w:hAnsi="Times New Roman" w:cs="Times New Roman"/>
          <w:sz w:val="24"/>
          <w:szCs w:val="24"/>
          <w:rPrChange w:id="1352" w:author="Freya Rowland" w:date="2022-04-12T16:58:00Z">
            <w:rPr/>
          </w:rPrChange>
        </w:rPr>
        <w:fldChar w:fldCharType="end"/>
      </w:r>
      <w:r w:rsidRPr="003B0DC5">
        <w:rPr>
          <w:rFonts w:ascii="Times New Roman" w:hAnsi="Times New Roman" w:cs="Times New Roman"/>
          <w:sz w:val="24"/>
          <w:szCs w:val="24"/>
          <w:rPrChange w:id="1353" w:author="Freya Rowland" w:date="2022-04-12T16:58:00Z">
            <w:rPr/>
          </w:rPrChange>
        </w:rPr>
        <w:fldChar w:fldCharType="begin"/>
      </w:r>
      <w:r w:rsidRPr="003B0DC5">
        <w:rPr>
          <w:rFonts w:ascii="Times New Roman" w:hAnsi="Times New Roman" w:cs="Times New Roman"/>
          <w:sz w:val="24"/>
          <w:szCs w:val="24"/>
          <w:rPrChange w:id="1354"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355" w:author="Freya Rowland" w:date="2022-04-12T16:58:00Z">
            <w:rPr/>
          </w:rPrChange>
        </w:rPr>
        <w:fldChar w:fldCharType="separate"/>
      </w:r>
      <w:r w:rsidR="00200568" w:rsidRPr="003B0DC5">
        <w:rPr>
          <w:rFonts w:ascii="Times New Roman" w:hAnsi="Times New Roman" w:cs="Times New Roman"/>
          <w:sz w:val="24"/>
          <w:szCs w:val="24"/>
          <w:rPrChange w:id="1356" w:author="Freya Rowland" w:date="2022-04-12T16:58:00Z">
            <w:rPr/>
          </w:rPrChange>
        </w:rPr>
        <w:t xml:space="preserve"> C, </w:t>
      </w:r>
      <w:r w:rsidRPr="003B0DC5">
        <w:rPr>
          <w:rFonts w:ascii="Times New Roman" w:hAnsi="Times New Roman" w:cs="Times New Roman"/>
          <w:sz w:val="24"/>
          <w:szCs w:val="24"/>
          <w:rPrChange w:id="1357" w:author="Freya Rowland" w:date="2022-04-12T16:58:00Z">
            <w:rPr/>
          </w:rPrChange>
        </w:rPr>
        <w:fldChar w:fldCharType="end"/>
      </w:r>
      <w:r w:rsidRPr="003B0DC5">
        <w:rPr>
          <w:rFonts w:ascii="Times New Roman" w:hAnsi="Times New Roman" w:cs="Times New Roman"/>
          <w:sz w:val="24"/>
          <w:szCs w:val="24"/>
          <w:rPrChange w:id="1358" w:author="Freya Rowland" w:date="2022-04-12T16:58:00Z">
            <w:rPr/>
          </w:rPrChange>
        </w:rPr>
        <w:fldChar w:fldCharType="begin"/>
      </w:r>
      <w:r w:rsidRPr="003B0DC5">
        <w:rPr>
          <w:rFonts w:ascii="Times New Roman" w:hAnsi="Times New Roman" w:cs="Times New Roman"/>
          <w:sz w:val="24"/>
          <w:szCs w:val="24"/>
          <w:rPrChange w:id="1359"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360" w:author="Freya Rowland" w:date="2022-04-12T16:58:00Z">
            <w:rPr/>
          </w:rPrChange>
        </w:rPr>
        <w:fldChar w:fldCharType="separate"/>
      </w:r>
      <w:proofErr w:type="spellStart"/>
      <w:r w:rsidR="00200568" w:rsidRPr="003B0DC5">
        <w:rPr>
          <w:rFonts w:ascii="Times New Roman" w:hAnsi="Times New Roman" w:cs="Times New Roman"/>
          <w:sz w:val="24"/>
          <w:szCs w:val="24"/>
          <w:rPrChange w:id="1361" w:author="Freya Rowland" w:date="2022-04-12T16:58:00Z">
            <w:rPr/>
          </w:rPrChange>
        </w:rPr>
        <w:t>Suart</w:t>
      </w:r>
      <w:proofErr w:type="spellEnd"/>
      <w:r w:rsidRPr="003B0DC5">
        <w:rPr>
          <w:rFonts w:ascii="Times New Roman" w:hAnsi="Times New Roman" w:cs="Times New Roman"/>
          <w:sz w:val="24"/>
          <w:szCs w:val="24"/>
          <w:rPrChange w:id="1362" w:author="Freya Rowland" w:date="2022-04-12T16:58:00Z">
            <w:rPr/>
          </w:rPrChange>
        </w:rPr>
        <w:fldChar w:fldCharType="end"/>
      </w:r>
      <w:r w:rsidRPr="003B0DC5">
        <w:rPr>
          <w:rFonts w:ascii="Times New Roman" w:hAnsi="Times New Roman" w:cs="Times New Roman"/>
          <w:sz w:val="24"/>
          <w:szCs w:val="24"/>
          <w:rPrChange w:id="1363" w:author="Freya Rowland" w:date="2022-04-12T16:58:00Z">
            <w:rPr/>
          </w:rPrChange>
        </w:rPr>
        <w:fldChar w:fldCharType="begin"/>
      </w:r>
      <w:r w:rsidRPr="003B0DC5">
        <w:rPr>
          <w:rFonts w:ascii="Times New Roman" w:hAnsi="Times New Roman" w:cs="Times New Roman"/>
          <w:sz w:val="24"/>
          <w:szCs w:val="24"/>
          <w:rPrChange w:id="1364"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365" w:author="Freya Rowland" w:date="2022-04-12T16:58:00Z">
            <w:rPr/>
          </w:rPrChange>
        </w:rPr>
        <w:fldChar w:fldCharType="separate"/>
      </w:r>
      <w:r w:rsidR="00200568" w:rsidRPr="003B0DC5">
        <w:rPr>
          <w:rFonts w:ascii="Times New Roman" w:hAnsi="Times New Roman" w:cs="Times New Roman"/>
          <w:sz w:val="24"/>
          <w:szCs w:val="24"/>
          <w:rPrChange w:id="1366" w:author="Freya Rowland" w:date="2022-04-12T16:58:00Z">
            <w:rPr/>
          </w:rPrChange>
        </w:rPr>
        <w:t xml:space="preserve"> TN, Graham K, Truant R. 2020. When the Labs Closed: Graduate Students’ and Postdoctoral Fellows’ Experiences of Disrupted Research During the COVID-19 Pandemic. In Review.</w:t>
      </w:r>
      <w:r w:rsidRPr="003B0DC5">
        <w:rPr>
          <w:rFonts w:ascii="Times New Roman" w:hAnsi="Times New Roman" w:cs="Times New Roman"/>
          <w:sz w:val="24"/>
          <w:szCs w:val="24"/>
          <w:rPrChange w:id="1367" w:author="Freya Rowland" w:date="2022-04-12T16:58:00Z">
            <w:rPr/>
          </w:rPrChange>
        </w:rPr>
        <w:fldChar w:fldCharType="end"/>
      </w:r>
    </w:p>
    <w:p w14:paraId="086FEC2C"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368"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369" w:author="Freya Rowland" w:date="2022-04-12T16:58:00Z">
            <w:rPr/>
          </w:rPrChange>
        </w:rPr>
        <w:fldChar w:fldCharType="begin"/>
      </w:r>
      <w:r w:rsidRPr="003B0DC5">
        <w:rPr>
          <w:rFonts w:ascii="Times New Roman" w:hAnsi="Times New Roman" w:cs="Times New Roman"/>
          <w:sz w:val="24"/>
          <w:szCs w:val="24"/>
          <w:rPrChange w:id="1370"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371" w:author="Freya Rowland" w:date="2022-04-12T16:58:00Z">
            <w:rPr/>
          </w:rPrChange>
        </w:rPr>
        <w:fldChar w:fldCharType="separate"/>
      </w:r>
      <w:r w:rsidR="00200568" w:rsidRPr="003B0DC5">
        <w:rPr>
          <w:rFonts w:ascii="Times New Roman" w:hAnsi="Times New Roman" w:cs="Times New Roman"/>
          <w:sz w:val="24"/>
          <w:szCs w:val="24"/>
          <w:rPrChange w:id="1372" w:author="Freya Rowland" w:date="2022-04-12T16:58:00Z">
            <w:rPr/>
          </w:rPrChange>
        </w:rPr>
        <w:t>Tseng M, El-</w:t>
      </w:r>
      <w:proofErr w:type="spellStart"/>
      <w:r w:rsidR="00200568" w:rsidRPr="003B0DC5">
        <w:rPr>
          <w:rFonts w:ascii="Times New Roman" w:hAnsi="Times New Roman" w:cs="Times New Roman"/>
          <w:sz w:val="24"/>
          <w:szCs w:val="24"/>
          <w:rPrChange w:id="1373" w:author="Freya Rowland" w:date="2022-04-12T16:58:00Z">
            <w:rPr/>
          </w:rPrChange>
        </w:rPr>
        <w:t>Sabaawi</w:t>
      </w:r>
      <w:proofErr w:type="spellEnd"/>
      <w:r w:rsidR="00200568" w:rsidRPr="003B0DC5">
        <w:rPr>
          <w:rFonts w:ascii="Times New Roman" w:hAnsi="Times New Roman" w:cs="Times New Roman"/>
          <w:sz w:val="24"/>
          <w:szCs w:val="24"/>
          <w:rPrChange w:id="1374" w:author="Freya Rowland" w:date="2022-04-12T16:58:00Z">
            <w:rPr/>
          </w:rPrChange>
        </w:rPr>
        <w:t xml:space="preserve"> RW, Kantar MB, </w:t>
      </w:r>
      <w:proofErr w:type="spellStart"/>
      <w:r w:rsidR="00200568" w:rsidRPr="003B0DC5">
        <w:rPr>
          <w:rFonts w:ascii="Times New Roman" w:hAnsi="Times New Roman" w:cs="Times New Roman"/>
          <w:sz w:val="24"/>
          <w:szCs w:val="24"/>
          <w:rPrChange w:id="1375" w:author="Freya Rowland" w:date="2022-04-12T16:58:00Z">
            <w:rPr/>
          </w:rPrChange>
        </w:rPr>
        <w:t>Pantel</w:t>
      </w:r>
      <w:proofErr w:type="spellEnd"/>
      <w:r w:rsidR="00200568" w:rsidRPr="003B0DC5">
        <w:rPr>
          <w:rFonts w:ascii="Times New Roman" w:hAnsi="Times New Roman" w:cs="Times New Roman"/>
          <w:sz w:val="24"/>
          <w:szCs w:val="24"/>
          <w:rPrChange w:id="1376" w:author="Freya Rowland" w:date="2022-04-12T16:58:00Z">
            <w:rPr/>
          </w:rPrChange>
        </w:rPr>
        <w:t xml:space="preserve"> JH, Srivastava DS, Ware JL. 2020. Strategies and support for Black, Indigenous, and people of </w:t>
      </w:r>
      <w:proofErr w:type="spellStart"/>
      <w:r w:rsidR="00200568" w:rsidRPr="003B0DC5">
        <w:rPr>
          <w:rFonts w:ascii="Times New Roman" w:hAnsi="Times New Roman" w:cs="Times New Roman"/>
          <w:sz w:val="24"/>
          <w:szCs w:val="24"/>
          <w:rPrChange w:id="1377" w:author="Freya Rowland" w:date="2022-04-12T16:58:00Z">
            <w:rPr/>
          </w:rPrChange>
        </w:rPr>
        <w:t>colour</w:t>
      </w:r>
      <w:proofErr w:type="spellEnd"/>
      <w:r w:rsidR="00200568" w:rsidRPr="003B0DC5">
        <w:rPr>
          <w:rFonts w:ascii="Times New Roman" w:hAnsi="Times New Roman" w:cs="Times New Roman"/>
          <w:sz w:val="24"/>
          <w:szCs w:val="24"/>
          <w:rPrChange w:id="1378" w:author="Freya Rowland" w:date="2022-04-12T16:58:00Z">
            <w:rPr/>
          </w:rPrChange>
        </w:rPr>
        <w:t xml:space="preserve"> in ecology and evolutionary biology. Nature Ecology &amp; Evolution 4: 1288–1290.</w:t>
      </w:r>
      <w:r w:rsidRPr="003B0DC5">
        <w:rPr>
          <w:rFonts w:ascii="Times New Roman" w:hAnsi="Times New Roman" w:cs="Times New Roman"/>
          <w:sz w:val="24"/>
          <w:szCs w:val="24"/>
          <w:rPrChange w:id="1379" w:author="Freya Rowland" w:date="2022-04-12T16:58:00Z">
            <w:rPr/>
          </w:rPrChange>
        </w:rPr>
        <w:fldChar w:fldCharType="end"/>
      </w:r>
    </w:p>
    <w:p w14:paraId="48C40330"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380"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381" w:author="Freya Rowland" w:date="2022-04-12T16:58:00Z">
            <w:rPr/>
          </w:rPrChange>
        </w:rPr>
        <w:fldChar w:fldCharType="begin"/>
      </w:r>
      <w:r w:rsidRPr="003B0DC5">
        <w:rPr>
          <w:rFonts w:ascii="Times New Roman" w:hAnsi="Times New Roman" w:cs="Times New Roman"/>
          <w:sz w:val="24"/>
          <w:szCs w:val="24"/>
          <w:rPrChange w:id="1382"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383" w:author="Freya Rowland" w:date="2022-04-12T16:58:00Z">
            <w:rPr/>
          </w:rPrChange>
        </w:rPr>
        <w:fldChar w:fldCharType="separate"/>
      </w:r>
      <w:proofErr w:type="spellStart"/>
      <w:r w:rsidR="00200568" w:rsidRPr="003B0DC5">
        <w:rPr>
          <w:rFonts w:ascii="Times New Roman" w:hAnsi="Times New Roman" w:cs="Times New Roman"/>
          <w:sz w:val="24"/>
          <w:szCs w:val="24"/>
          <w:rPrChange w:id="1384" w:author="Freya Rowland" w:date="2022-04-12T16:58:00Z">
            <w:rPr/>
          </w:rPrChange>
        </w:rPr>
        <w:t>Valian</w:t>
      </w:r>
      <w:proofErr w:type="spellEnd"/>
      <w:r w:rsidR="00200568" w:rsidRPr="003B0DC5">
        <w:rPr>
          <w:rFonts w:ascii="Times New Roman" w:hAnsi="Times New Roman" w:cs="Times New Roman"/>
          <w:sz w:val="24"/>
          <w:szCs w:val="24"/>
          <w:rPrChange w:id="1385" w:author="Freya Rowland" w:date="2022-04-12T16:58:00Z">
            <w:rPr/>
          </w:rPrChange>
        </w:rPr>
        <w:t xml:space="preserve"> V. 2004. Beyond Gender Schemas: Improving the Advancement of Women in Academia. NWSA Journal 16: 207–220.</w:t>
      </w:r>
      <w:r w:rsidRPr="003B0DC5">
        <w:rPr>
          <w:rFonts w:ascii="Times New Roman" w:hAnsi="Times New Roman" w:cs="Times New Roman"/>
          <w:sz w:val="24"/>
          <w:szCs w:val="24"/>
          <w:rPrChange w:id="1386" w:author="Freya Rowland" w:date="2022-04-12T16:58:00Z">
            <w:rPr/>
          </w:rPrChange>
        </w:rPr>
        <w:fldChar w:fldCharType="end"/>
      </w:r>
    </w:p>
    <w:p w14:paraId="22BB32EA"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387"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388" w:author="Freya Rowland" w:date="2022-04-12T16:58:00Z">
            <w:rPr/>
          </w:rPrChange>
        </w:rPr>
        <w:fldChar w:fldCharType="begin"/>
      </w:r>
      <w:r w:rsidRPr="003B0DC5">
        <w:rPr>
          <w:rFonts w:ascii="Times New Roman" w:hAnsi="Times New Roman" w:cs="Times New Roman"/>
          <w:sz w:val="24"/>
          <w:szCs w:val="24"/>
          <w:rPrChange w:id="1389"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390" w:author="Freya Rowland" w:date="2022-04-12T16:58:00Z">
            <w:rPr/>
          </w:rPrChange>
        </w:rPr>
        <w:fldChar w:fldCharType="separate"/>
      </w:r>
      <w:proofErr w:type="spellStart"/>
      <w:r w:rsidR="00200568" w:rsidRPr="003B0DC5">
        <w:rPr>
          <w:rFonts w:ascii="Times New Roman" w:hAnsi="Times New Roman" w:cs="Times New Roman"/>
          <w:sz w:val="24"/>
          <w:szCs w:val="24"/>
          <w:rPrChange w:id="1391" w:author="Freya Rowland" w:date="2022-04-12T16:58:00Z">
            <w:rPr/>
          </w:rPrChange>
        </w:rPr>
        <w:t>VandenBos</w:t>
      </w:r>
      <w:proofErr w:type="spellEnd"/>
      <w:r w:rsidR="00200568" w:rsidRPr="003B0DC5">
        <w:rPr>
          <w:rFonts w:ascii="Times New Roman" w:hAnsi="Times New Roman" w:cs="Times New Roman"/>
          <w:sz w:val="24"/>
          <w:szCs w:val="24"/>
          <w:rPrChange w:id="1392" w:author="Freya Rowland" w:date="2022-04-12T16:58:00Z">
            <w:rPr/>
          </w:rPrChange>
        </w:rPr>
        <w:t xml:space="preserve"> GR. 2007. APA dictionary of psychology. American Psychological Association.</w:t>
      </w:r>
      <w:r w:rsidRPr="003B0DC5">
        <w:rPr>
          <w:rFonts w:ascii="Times New Roman" w:hAnsi="Times New Roman" w:cs="Times New Roman"/>
          <w:sz w:val="24"/>
          <w:szCs w:val="24"/>
          <w:rPrChange w:id="1393" w:author="Freya Rowland" w:date="2022-04-12T16:58:00Z">
            <w:rPr/>
          </w:rPrChange>
        </w:rPr>
        <w:fldChar w:fldCharType="end"/>
      </w:r>
    </w:p>
    <w:p w14:paraId="029CF2C2"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394"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395" w:author="Freya Rowland" w:date="2022-04-12T16:58:00Z">
            <w:rPr/>
          </w:rPrChange>
        </w:rPr>
        <w:fldChar w:fldCharType="begin"/>
      </w:r>
      <w:r w:rsidRPr="003B0DC5">
        <w:rPr>
          <w:rFonts w:ascii="Times New Roman" w:hAnsi="Times New Roman" w:cs="Times New Roman"/>
          <w:sz w:val="24"/>
          <w:szCs w:val="24"/>
          <w:rPrChange w:id="1396"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397" w:author="Freya Rowland" w:date="2022-04-12T16:58:00Z">
            <w:rPr/>
          </w:rPrChange>
        </w:rPr>
        <w:fldChar w:fldCharType="separate"/>
      </w:r>
      <w:r w:rsidR="00200568" w:rsidRPr="003B0DC5">
        <w:rPr>
          <w:rFonts w:ascii="Times New Roman" w:hAnsi="Times New Roman" w:cs="Times New Roman"/>
          <w:sz w:val="24"/>
          <w:szCs w:val="24"/>
          <w:rPrChange w:id="1398" w:author="Freya Rowland" w:date="2022-04-12T16:58:00Z">
            <w:rPr/>
          </w:rPrChange>
        </w:rPr>
        <w:t xml:space="preserve">Walker B, </w:t>
      </w:r>
      <w:proofErr w:type="spellStart"/>
      <w:r w:rsidR="00200568" w:rsidRPr="003B0DC5">
        <w:rPr>
          <w:rFonts w:ascii="Times New Roman" w:hAnsi="Times New Roman" w:cs="Times New Roman"/>
          <w:sz w:val="24"/>
          <w:szCs w:val="24"/>
          <w:rPrChange w:id="1399" w:author="Freya Rowland" w:date="2022-04-12T16:58:00Z">
            <w:rPr/>
          </w:rPrChange>
        </w:rPr>
        <w:t>Holling</w:t>
      </w:r>
      <w:proofErr w:type="spellEnd"/>
      <w:r w:rsidR="00200568" w:rsidRPr="003B0DC5">
        <w:rPr>
          <w:rFonts w:ascii="Times New Roman" w:hAnsi="Times New Roman" w:cs="Times New Roman"/>
          <w:sz w:val="24"/>
          <w:szCs w:val="24"/>
          <w:rPrChange w:id="1400" w:author="Freya Rowland" w:date="2022-04-12T16:58:00Z">
            <w:rPr/>
          </w:rPrChange>
        </w:rPr>
        <w:t xml:space="preserve"> CS, Carpenter SR, </w:t>
      </w:r>
      <w:proofErr w:type="spellStart"/>
      <w:r w:rsidR="00200568" w:rsidRPr="003B0DC5">
        <w:rPr>
          <w:rFonts w:ascii="Times New Roman" w:hAnsi="Times New Roman" w:cs="Times New Roman"/>
          <w:sz w:val="24"/>
          <w:szCs w:val="24"/>
          <w:rPrChange w:id="1401" w:author="Freya Rowland" w:date="2022-04-12T16:58:00Z">
            <w:rPr/>
          </w:rPrChange>
        </w:rPr>
        <w:t>Kinzig</w:t>
      </w:r>
      <w:proofErr w:type="spellEnd"/>
      <w:r w:rsidR="00200568" w:rsidRPr="003B0DC5">
        <w:rPr>
          <w:rFonts w:ascii="Times New Roman" w:hAnsi="Times New Roman" w:cs="Times New Roman"/>
          <w:sz w:val="24"/>
          <w:szCs w:val="24"/>
          <w:rPrChange w:id="1402" w:author="Freya Rowland" w:date="2022-04-12T16:58:00Z">
            <w:rPr/>
          </w:rPrChange>
        </w:rPr>
        <w:t xml:space="preserve"> A. 2004. Resilience, Adaptability and Transformability in Social–</w:t>
      </w:r>
      <w:r w:rsidRPr="003B0DC5">
        <w:rPr>
          <w:rFonts w:ascii="Times New Roman" w:hAnsi="Times New Roman" w:cs="Times New Roman"/>
          <w:sz w:val="24"/>
          <w:szCs w:val="24"/>
          <w:rPrChange w:id="1403" w:author="Freya Rowland" w:date="2022-04-12T16:58:00Z">
            <w:rPr/>
          </w:rPrChange>
        </w:rPr>
        <w:fldChar w:fldCharType="end"/>
      </w:r>
      <w:r w:rsidRPr="003B0DC5">
        <w:rPr>
          <w:rFonts w:ascii="Times New Roman" w:hAnsi="Times New Roman" w:cs="Times New Roman"/>
          <w:sz w:val="24"/>
          <w:szCs w:val="24"/>
          <w:rPrChange w:id="1404" w:author="Freya Rowland" w:date="2022-04-12T16:58:00Z">
            <w:rPr/>
          </w:rPrChange>
        </w:rPr>
        <w:fldChar w:fldCharType="begin"/>
      </w:r>
      <w:r w:rsidRPr="003B0DC5">
        <w:rPr>
          <w:rFonts w:ascii="Times New Roman" w:hAnsi="Times New Roman" w:cs="Times New Roman"/>
          <w:sz w:val="24"/>
          <w:szCs w:val="24"/>
          <w:rPrChange w:id="1405" w:author="Freya Rowland" w:date="2022-04-12T16:58:00Z">
            <w:rPr/>
          </w:rPrChange>
        </w:rPr>
        <w:instrText xml:space="preserve"> HYPERLINK "https:/</w:instrText>
      </w:r>
      <w:r w:rsidRPr="003B0DC5">
        <w:rPr>
          <w:rFonts w:ascii="Times New Roman" w:hAnsi="Times New Roman" w:cs="Times New Roman"/>
          <w:sz w:val="24"/>
          <w:szCs w:val="24"/>
          <w:rPrChange w:id="1406" w:author="Freya Rowland" w:date="2022-04-12T16:58:00Z">
            <w:rPr/>
          </w:rPrChange>
        </w:rPr>
        <w:instrText xml:space="preserve">/www.zotero.org/google-docs/?X5wAQ5" \h </w:instrText>
      </w:r>
      <w:r w:rsidRPr="003B0DC5">
        <w:rPr>
          <w:rFonts w:ascii="Times New Roman" w:hAnsi="Times New Roman" w:cs="Times New Roman"/>
          <w:sz w:val="24"/>
          <w:szCs w:val="24"/>
          <w:rPrChange w:id="1407" w:author="Freya Rowland" w:date="2022-04-12T16:58:00Z">
            <w:rPr/>
          </w:rPrChange>
        </w:rPr>
        <w:fldChar w:fldCharType="separate"/>
      </w:r>
      <w:r w:rsidR="00200568" w:rsidRPr="003B0DC5">
        <w:rPr>
          <w:rFonts w:ascii="Times New Roman" w:hAnsi="Times New Roman" w:cs="Times New Roman"/>
          <w:sz w:val="24"/>
          <w:szCs w:val="24"/>
          <w:rPrChange w:id="1408" w:author="Freya Rowland" w:date="2022-04-12T16:58:00Z">
            <w:rPr/>
          </w:rPrChange>
        </w:rPr>
        <w:t>ecological</w:t>
      </w:r>
      <w:r w:rsidRPr="003B0DC5">
        <w:rPr>
          <w:rFonts w:ascii="Times New Roman" w:hAnsi="Times New Roman" w:cs="Times New Roman"/>
          <w:sz w:val="24"/>
          <w:szCs w:val="24"/>
          <w:rPrChange w:id="1409" w:author="Freya Rowland" w:date="2022-04-12T16:58:00Z">
            <w:rPr/>
          </w:rPrChange>
        </w:rPr>
        <w:fldChar w:fldCharType="end"/>
      </w:r>
      <w:r w:rsidRPr="003B0DC5">
        <w:rPr>
          <w:rFonts w:ascii="Times New Roman" w:hAnsi="Times New Roman" w:cs="Times New Roman"/>
          <w:sz w:val="24"/>
          <w:szCs w:val="24"/>
          <w:rPrChange w:id="1410" w:author="Freya Rowland" w:date="2022-04-12T16:58:00Z">
            <w:rPr/>
          </w:rPrChange>
        </w:rPr>
        <w:fldChar w:fldCharType="begin"/>
      </w:r>
      <w:r w:rsidRPr="003B0DC5">
        <w:rPr>
          <w:rFonts w:ascii="Times New Roman" w:hAnsi="Times New Roman" w:cs="Times New Roman"/>
          <w:sz w:val="24"/>
          <w:szCs w:val="24"/>
          <w:rPrChange w:id="1411"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412" w:author="Freya Rowland" w:date="2022-04-12T16:58:00Z">
            <w:rPr/>
          </w:rPrChange>
        </w:rPr>
        <w:fldChar w:fldCharType="separate"/>
      </w:r>
      <w:r w:rsidR="00200568" w:rsidRPr="003B0DC5">
        <w:rPr>
          <w:rFonts w:ascii="Times New Roman" w:hAnsi="Times New Roman" w:cs="Times New Roman"/>
          <w:sz w:val="24"/>
          <w:szCs w:val="24"/>
          <w:rPrChange w:id="1413" w:author="Freya Rowland" w:date="2022-04-12T16:58:00Z">
            <w:rPr/>
          </w:rPrChange>
        </w:rPr>
        <w:t xml:space="preserve"> Systems. Ecology and Society 9.</w:t>
      </w:r>
      <w:r w:rsidRPr="003B0DC5">
        <w:rPr>
          <w:rFonts w:ascii="Times New Roman" w:hAnsi="Times New Roman" w:cs="Times New Roman"/>
          <w:sz w:val="24"/>
          <w:szCs w:val="24"/>
          <w:rPrChange w:id="1414" w:author="Freya Rowland" w:date="2022-04-12T16:58:00Z">
            <w:rPr/>
          </w:rPrChange>
        </w:rPr>
        <w:fldChar w:fldCharType="end"/>
      </w:r>
    </w:p>
    <w:p w14:paraId="5A19B559"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415"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416" w:author="Freya Rowland" w:date="2022-04-12T16:58:00Z">
            <w:rPr/>
          </w:rPrChange>
        </w:rPr>
        <w:fldChar w:fldCharType="begin"/>
      </w:r>
      <w:r w:rsidRPr="003B0DC5">
        <w:rPr>
          <w:rFonts w:ascii="Times New Roman" w:hAnsi="Times New Roman" w:cs="Times New Roman"/>
          <w:sz w:val="24"/>
          <w:szCs w:val="24"/>
          <w:rPrChange w:id="1417"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418" w:author="Freya Rowland" w:date="2022-04-12T16:58:00Z">
            <w:rPr/>
          </w:rPrChange>
        </w:rPr>
        <w:fldChar w:fldCharType="separate"/>
      </w:r>
      <w:r w:rsidR="00200568" w:rsidRPr="003B0DC5">
        <w:rPr>
          <w:rFonts w:ascii="Times New Roman" w:hAnsi="Times New Roman" w:cs="Times New Roman"/>
          <w:sz w:val="24"/>
          <w:szCs w:val="24"/>
          <w:rPrChange w:id="1419" w:author="Freya Rowland" w:date="2022-04-12T16:58:00Z">
            <w:rPr/>
          </w:rPrChange>
        </w:rPr>
        <w:t>Woolston C. 2020a. Signs of depression and anxiety soar among US graduate students during pandemic. Nature 585: 147–148.</w:t>
      </w:r>
      <w:r w:rsidRPr="003B0DC5">
        <w:rPr>
          <w:rFonts w:ascii="Times New Roman" w:hAnsi="Times New Roman" w:cs="Times New Roman"/>
          <w:sz w:val="24"/>
          <w:szCs w:val="24"/>
          <w:rPrChange w:id="1420" w:author="Freya Rowland" w:date="2022-04-12T16:58:00Z">
            <w:rPr/>
          </w:rPrChange>
        </w:rPr>
        <w:fldChar w:fldCharType="end"/>
      </w:r>
    </w:p>
    <w:p w14:paraId="274EEC01" w14:textId="77777777" w:rsidR="000851FB" w:rsidRPr="003B0DC5" w:rsidRDefault="005F1117" w:rsidP="003A23A3">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Change w:id="1421" w:author="Freya Rowland" w:date="2022-04-12T17:00:00Z">
          <w:pPr>
            <w:widowControl w:val="0"/>
            <w:pBdr>
              <w:top w:val="nil"/>
              <w:left w:val="nil"/>
              <w:bottom w:val="nil"/>
              <w:right w:val="nil"/>
              <w:between w:val="nil"/>
            </w:pBdr>
            <w:spacing w:line="240" w:lineRule="auto"/>
            <w:ind w:left="720" w:hanging="720"/>
          </w:pPr>
        </w:pPrChange>
      </w:pPr>
      <w:r w:rsidRPr="003B0DC5">
        <w:rPr>
          <w:rFonts w:ascii="Times New Roman" w:hAnsi="Times New Roman" w:cs="Times New Roman"/>
          <w:sz w:val="24"/>
          <w:szCs w:val="24"/>
          <w:rPrChange w:id="1422" w:author="Freya Rowland" w:date="2022-04-12T16:58:00Z">
            <w:rPr/>
          </w:rPrChange>
        </w:rPr>
        <w:fldChar w:fldCharType="begin"/>
      </w:r>
      <w:r w:rsidRPr="003B0DC5">
        <w:rPr>
          <w:rFonts w:ascii="Times New Roman" w:hAnsi="Times New Roman" w:cs="Times New Roman"/>
          <w:sz w:val="24"/>
          <w:szCs w:val="24"/>
          <w:rPrChange w:id="1423" w:author="Freya Rowland" w:date="2022-04-12T16:58:00Z">
            <w:rPr/>
          </w:rPrChange>
        </w:rPr>
        <w:instrText xml:space="preserve"> HYPERLINK "https://www.zotero.org/google-docs/?X5wAQ5" \h </w:instrText>
      </w:r>
      <w:r w:rsidRPr="003B0DC5">
        <w:rPr>
          <w:rFonts w:ascii="Times New Roman" w:hAnsi="Times New Roman" w:cs="Times New Roman"/>
          <w:sz w:val="24"/>
          <w:szCs w:val="24"/>
          <w:rPrChange w:id="1424" w:author="Freya Rowland" w:date="2022-04-12T16:58:00Z">
            <w:rPr/>
          </w:rPrChange>
        </w:rPr>
        <w:fldChar w:fldCharType="separate"/>
      </w:r>
      <w:r w:rsidR="00200568" w:rsidRPr="003B0DC5">
        <w:rPr>
          <w:rFonts w:ascii="Times New Roman" w:hAnsi="Times New Roman" w:cs="Times New Roman"/>
          <w:sz w:val="24"/>
          <w:szCs w:val="24"/>
          <w:rPrChange w:id="1425" w:author="Freya Rowland" w:date="2022-04-12T16:58:00Z">
            <w:rPr/>
          </w:rPrChange>
        </w:rPr>
        <w:t>Woolston C. 2020b. Pandemic darkens postdocs’ work and career hopes. Nature 585: 309–312.</w:t>
      </w:r>
      <w:r w:rsidRPr="003B0DC5">
        <w:rPr>
          <w:rFonts w:ascii="Times New Roman" w:hAnsi="Times New Roman" w:cs="Times New Roman"/>
          <w:sz w:val="24"/>
          <w:szCs w:val="24"/>
          <w:rPrChange w:id="1426" w:author="Freya Rowland" w:date="2022-04-12T16:58:00Z">
            <w:rPr/>
          </w:rPrChange>
        </w:rPr>
        <w:fldChar w:fldCharType="end"/>
      </w:r>
    </w:p>
    <w:p w14:paraId="19C0B696" w14:textId="77777777" w:rsidR="000851FB" w:rsidRDefault="000851FB" w:rsidP="003F243D">
      <w:pPr>
        <w:spacing w:line="480" w:lineRule="auto"/>
        <w:rPr>
          <w:rFonts w:ascii="Times New Roman" w:eastAsia="Times New Roman" w:hAnsi="Times New Roman" w:cs="Times New Roman"/>
          <w:sz w:val="24"/>
          <w:szCs w:val="24"/>
        </w:rPr>
      </w:pPr>
    </w:p>
    <w:p w14:paraId="5339EDA9" w14:textId="77777777" w:rsidR="003B0DC5" w:rsidRDefault="003B0DC5">
      <w:pPr>
        <w:rPr>
          <w:ins w:id="1427" w:author="Freya Rowland" w:date="2022-04-12T16:59:00Z"/>
          <w:rFonts w:ascii="Times New Roman" w:eastAsia="Times New Roman" w:hAnsi="Times New Roman" w:cs="Times New Roman"/>
          <w:b/>
          <w:sz w:val="24"/>
          <w:szCs w:val="24"/>
        </w:rPr>
      </w:pPr>
      <w:ins w:id="1428" w:author="Freya Rowland" w:date="2022-04-12T16:59:00Z">
        <w:r>
          <w:rPr>
            <w:rFonts w:ascii="Times New Roman" w:eastAsia="Times New Roman" w:hAnsi="Times New Roman" w:cs="Times New Roman"/>
            <w:b/>
            <w:sz w:val="24"/>
            <w:szCs w:val="24"/>
          </w:rPr>
          <w:br w:type="page"/>
        </w:r>
      </w:ins>
    </w:p>
    <w:p w14:paraId="11295244" w14:textId="74C8B7A3" w:rsidR="000851FB" w:rsidRDefault="00200568" w:rsidP="003F243D">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lastRenderedPageBreak/>
        <w:t>ETHICS DECLARATIONS</w:t>
      </w:r>
    </w:p>
    <w:p w14:paraId="7945AFE6" w14:textId="77777777" w:rsidR="000851FB" w:rsidRDefault="00200568" w:rsidP="003F24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conflicts of interest.</w:t>
      </w:r>
    </w:p>
    <w:p w14:paraId="017A096A" w14:textId="77777777" w:rsidR="000851FB" w:rsidRDefault="000851FB" w:rsidP="003F243D">
      <w:pPr>
        <w:spacing w:line="480" w:lineRule="auto"/>
        <w:rPr>
          <w:rFonts w:ascii="Times New Roman" w:eastAsia="Times New Roman" w:hAnsi="Times New Roman" w:cs="Times New Roman"/>
          <w:sz w:val="24"/>
          <w:szCs w:val="24"/>
        </w:rPr>
      </w:pPr>
    </w:p>
    <w:p w14:paraId="41C7C88D" w14:textId="77777777" w:rsidR="000851FB" w:rsidRDefault="00200568" w:rsidP="003F243D">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DATA STATEMENT</w:t>
      </w:r>
    </w:p>
    <w:p w14:paraId="2865A709" w14:textId="6B3B65E7" w:rsidR="000851FB" w:rsidRDefault="00200568" w:rsidP="003F24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another manuscript in prep from this work, and </w:t>
      </w:r>
      <w:del w:id="1429" w:author="Freya Rowland" w:date="2022-04-05T17:10:00Z">
        <w:r w:rsidDel="007D58A7">
          <w:rPr>
            <w:rFonts w:ascii="Times New Roman" w:eastAsia="Times New Roman" w:hAnsi="Times New Roman" w:cs="Times New Roman"/>
            <w:sz w:val="24"/>
            <w:szCs w:val="24"/>
          </w:rPr>
          <w:delText xml:space="preserve">then </w:delText>
        </w:r>
      </w:del>
      <w:r>
        <w:rPr>
          <w:rFonts w:ascii="Times New Roman" w:eastAsia="Times New Roman" w:hAnsi="Times New Roman" w:cs="Times New Roman"/>
          <w:sz w:val="24"/>
          <w:szCs w:val="24"/>
        </w:rPr>
        <w:t xml:space="preserve">will publish the complete dataset </w:t>
      </w:r>
      <w:ins w:id="1430" w:author="Freya Rowland" w:date="2022-04-05T17:11:00Z">
        <w:r w:rsidR="007D58A7">
          <w:rPr>
            <w:rFonts w:ascii="Times New Roman" w:eastAsia="Times New Roman" w:hAnsi="Times New Roman" w:cs="Times New Roman"/>
            <w:sz w:val="24"/>
            <w:szCs w:val="24"/>
          </w:rPr>
          <w:t xml:space="preserve">on </w:t>
        </w:r>
      </w:ins>
      <w:del w:id="1431" w:author="Freya Rowland" w:date="2022-04-05T17:11:00Z">
        <w:r w:rsidDel="007D58A7">
          <w:rPr>
            <w:rFonts w:ascii="Times New Roman" w:eastAsia="Times New Roman" w:hAnsi="Times New Roman" w:cs="Times New Roman"/>
            <w:sz w:val="24"/>
            <w:szCs w:val="24"/>
          </w:rPr>
          <w:delText xml:space="preserve">as a data paper on </w:delText>
        </w:r>
      </w:del>
      <w:r>
        <w:rPr>
          <w:rFonts w:ascii="Times New Roman" w:eastAsia="Times New Roman" w:hAnsi="Times New Roman" w:cs="Times New Roman"/>
          <w:sz w:val="24"/>
          <w:szCs w:val="24"/>
        </w:rPr>
        <w:t xml:space="preserve">Dryad </w:t>
      </w:r>
      <w:ins w:id="1432" w:author="Freya Rowland" w:date="2022-04-05T17:11:00Z">
        <w:r w:rsidR="007D58A7">
          <w:rPr>
            <w:rFonts w:ascii="Times New Roman" w:eastAsia="Times New Roman" w:hAnsi="Times New Roman" w:cs="Times New Roman"/>
            <w:sz w:val="24"/>
            <w:szCs w:val="24"/>
          </w:rPr>
          <w:t xml:space="preserve">once it is published </w:t>
        </w:r>
      </w:ins>
      <w:r>
        <w:rPr>
          <w:rFonts w:ascii="Times New Roman" w:eastAsia="Times New Roman" w:hAnsi="Times New Roman" w:cs="Times New Roman"/>
          <w:sz w:val="24"/>
          <w:szCs w:val="24"/>
        </w:rPr>
        <w:t xml:space="preserve">for anyone to use. If </w:t>
      </w:r>
      <w:proofErr w:type="spellStart"/>
      <w:r>
        <w:rPr>
          <w:rFonts w:ascii="Times New Roman" w:eastAsia="Times New Roman" w:hAnsi="Times New Roman" w:cs="Times New Roman"/>
          <w:sz w:val="24"/>
          <w:szCs w:val="24"/>
        </w:rPr>
        <w:t>BioScience</w:t>
      </w:r>
      <w:proofErr w:type="spellEnd"/>
      <w:r>
        <w:rPr>
          <w:rFonts w:ascii="Times New Roman" w:eastAsia="Times New Roman" w:hAnsi="Times New Roman" w:cs="Times New Roman"/>
          <w:sz w:val="24"/>
          <w:szCs w:val="24"/>
        </w:rPr>
        <w:t xml:space="preserve"> needs us to publish the </w:t>
      </w: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 xml:space="preserve"> we used in this manuscript sooner</w:t>
      </w:r>
      <w:del w:id="1433" w:author="Freya Rowland" w:date="2022-04-05T17:11:00Z">
        <w:r w:rsidDel="007D58A7">
          <w:rPr>
            <w:rFonts w:ascii="Times New Roman" w:eastAsia="Times New Roman" w:hAnsi="Times New Roman" w:cs="Times New Roman"/>
            <w:sz w:val="24"/>
            <w:szCs w:val="24"/>
          </w:rPr>
          <w:delText xml:space="preserve"> on Dryad</w:delText>
        </w:r>
      </w:del>
      <w:r>
        <w:rPr>
          <w:rFonts w:ascii="Times New Roman" w:eastAsia="Times New Roman" w:hAnsi="Times New Roman" w:cs="Times New Roman"/>
          <w:sz w:val="24"/>
          <w:szCs w:val="24"/>
        </w:rPr>
        <w:t>, we will gladly do that.</w:t>
      </w:r>
      <w:ins w:id="1434" w:author="Freya Rowland" w:date="2022-04-05T17:11:00Z">
        <w:r w:rsidR="007D58A7">
          <w:rPr>
            <w:rFonts w:ascii="Times New Roman" w:eastAsia="Times New Roman" w:hAnsi="Times New Roman" w:cs="Times New Roman"/>
            <w:sz w:val="24"/>
            <w:szCs w:val="24"/>
          </w:rPr>
          <w:t xml:space="preserve"> </w:t>
        </w:r>
      </w:ins>
    </w:p>
    <w:p w14:paraId="5EC5D318" w14:textId="77777777" w:rsidR="000851FB" w:rsidRDefault="00200568" w:rsidP="003F243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SHORT BIOGRAPHICAL NARRATIVE</w:t>
      </w:r>
    </w:p>
    <w:p w14:paraId="66401CDA" w14:textId="66DFD9F1" w:rsidR="000851FB" w:rsidRDefault="00200568" w:rsidP="003F24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Freya E. Rowland (</w:t>
      </w:r>
      <w:r w:rsidR="005F1117">
        <w:fldChar w:fldCharType="begin"/>
      </w:r>
      <w:r w:rsidR="005F1117">
        <w:instrText xml:space="preserve"> HYPERLINK "mailto:frowland@usgs.gov" \h </w:instrText>
      </w:r>
      <w:r w:rsidR="005F1117">
        <w:fldChar w:fldCharType="separate"/>
      </w:r>
      <w:r>
        <w:rPr>
          <w:rFonts w:ascii="Times New Roman" w:eastAsia="Times New Roman" w:hAnsi="Times New Roman" w:cs="Times New Roman"/>
          <w:i/>
          <w:color w:val="1155CC"/>
          <w:sz w:val="24"/>
          <w:szCs w:val="24"/>
          <w:u w:val="single"/>
        </w:rPr>
        <w:t>frowland@usgs.gov</w:t>
      </w:r>
      <w:r w:rsidR="005F1117">
        <w:rPr>
          <w:rFonts w:ascii="Times New Roman" w:eastAsia="Times New Roman" w:hAnsi="Times New Roman" w:cs="Times New Roman"/>
          <w:i/>
          <w:color w:val="1155CC"/>
          <w:sz w:val="24"/>
          <w:szCs w:val="24"/>
          <w:u w:val="single"/>
        </w:rPr>
        <w:fldChar w:fldCharType="end"/>
      </w:r>
      <w:r>
        <w:rPr>
          <w:rFonts w:ascii="Times New Roman" w:eastAsia="Times New Roman" w:hAnsi="Times New Roman" w:cs="Times New Roman"/>
          <w:i/>
          <w:sz w:val="24"/>
          <w:szCs w:val="24"/>
        </w:rPr>
        <w:t>) was a Donnelley Postdoctoral Fellow with the Yale Institute for Biospheric Sciences, New Haven, CT, USA</w:t>
      </w:r>
      <w:ins w:id="1435" w:author="Freya Rowland" w:date="2022-03-26T21:07:00Z">
        <w:r>
          <w:rPr>
            <w:rFonts w:ascii="Times New Roman" w:eastAsia="Times New Roman" w:hAnsi="Times New Roman" w:cs="Times New Roman"/>
            <w:i/>
            <w:sz w:val="24"/>
            <w:szCs w:val="24"/>
          </w:rPr>
          <w:t xml:space="preserve"> and is currently a Research Ecologist with the U.S. Geological Survey at the Columbia Environmental Research Center in Columbia, MO, USA</w:t>
        </w:r>
      </w:ins>
      <w:r>
        <w:rPr>
          <w:rFonts w:ascii="Times New Roman" w:eastAsia="Times New Roman" w:hAnsi="Times New Roman" w:cs="Times New Roman"/>
          <w:i/>
          <w:sz w:val="24"/>
          <w:szCs w:val="24"/>
        </w:rPr>
        <w:t xml:space="preserve">. Kyra A. Prats </w:t>
      </w:r>
      <w:del w:id="1436" w:author="Kyra Prats" w:date="2022-04-06T17:56:00Z">
        <w:r w:rsidDel="00F1229C">
          <w:rPr>
            <w:rFonts w:ascii="Times New Roman" w:eastAsia="Times New Roman" w:hAnsi="Times New Roman" w:cs="Times New Roman"/>
            <w:i/>
            <w:sz w:val="24"/>
            <w:szCs w:val="24"/>
          </w:rPr>
          <w:delText xml:space="preserve">is </w:delText>
        </w:r>
      </w:del>
      <w:ins w:id="1437" w:author="Kyra Prats" w:date="2022-04-06T17:56:00Z">
        <w:r w:rsidR="00F1229C">
          <w:rPr>
            <w:rFonts w:ascii="Times New Roman" w:eastAsia="Times New Roman" w:hAnsi="Times New Roman" w:cs="Times New Roman"/>
            <w:i/>
            <w:sz w:val="24"/>
            <w:szCs w:val="24"/>
          </w:rPr>
          <w:t xml:space="preserve">has </w:t>
        </w:r>
      </w:ins>
      <w:r>
        <w:rPr>
          <w:rFonts w:ascii="Times New Roman" w:eastAsia="Times New Roman" w:hAnsi="Times New Roman" w:cs="Times New Roman"/>
          <w:i/>
          <w:sz w:val="24"/>
          <w:szCs w:val="24"/>
        </w:rPr>
        <w:t xml:space="preserve">a PhD </w:t>
      </w:r>
      <w:del w:id="1438" w:author="Kyra Prats" w:date="2022-04-06T17:56:00Z">
        <w:r w:rsidDel="00F1229C">
          <w:rPr>
            <w:rFonts w:ascii="Times New Roman" w:eastAsia="Times New Roman" w:hAnsi="Times New Roman" w:cs="Times New Roman"/>
            <w:i/>
            <w:sz w:val="24"/>
            <w:szCs w:val="24"/>
          </w:rPr>
          <w:delText xml:space="preserve">candidate </w:delText>
        </w:r>
      </w:del>
      <w:r>
        <w:rPr>
          <w:rFonts w:ascii="Times New Roman" w:eastAsia="Times New Roman" w:hAnsi="Times New Roman" w:cs="Times New Roman"/>
          <w:i/>
          <w:sz w:val="24"/>
          <w:szCs w:val="24"/>
        </w:rPr>
        <w:t xml:space="preserve">in plant ecophysiology </w:t>
      </w:r>
      <w:del w:id="1439" w:author="Kyra Prats" w:date="2022-04-06T17:56:00Z">
        <w:r w:rsidDel="00F1229C">
          <w:rPr>
            <w:rFonts w:ascii="Times New Roman" w:eastAsia="Times New Roman" w:hAnsi="Times New Roman" w:cs="Times New Roman"/>
            <w:i/>
            <w:sz w:val="24"/>
            <w:szCs w:val="24"/>
          </w:rPr>
          <w:delText xml:space="preserve">at </w:delText>
        </w:r>
      </w:del>
      <w:ins w:id="1440" w:author="Kyra Prats" w:date="2022-04-06T17:56:00Z">
        <w:r w:rsidR="00F1229C">
          <w:rPr>
            <w:rFonts w:ascii="Times New Roman" w:eastAsia="Times New Roman" w:hAnsi="Times New Roman" w:cs="Times New Roman"/>
            <w:i/>
            <w:sz w:val="24"/>
            <w:szCs w:val="24"/>
          </w:rPr>
          <w:t xml:space="preserve">from </w:t>
        </w:r>
      </w:ins>
      <w:r>
        <w:rPr>
          <w:rFonts w:ascii="Times New Roman" w:eastAsia="Times New Roman" w:hAnsi="Times New Roman" w:cs="Times New Roman"/>
          <w:i/>
          <w:sz w:val="24"/>
          <w:szCs w:val="24"/>
        </w:rPr>
        <w:t xml:space="preserve">the Yale School of the Environment, New Haven, CT, USA. Yara A. </w:t>
      </w:r>
      <w:proofErr w:type="spellStart"/>
      <w:r>
        <w:rPr>
          <w:rFonts w:ascii="Times New Roman" w:eastAsia="Times New Roman" w:hAnsi="Times New Roman" w:cs="Times New Roman"/>
          <w:i/>
          <w:sz w:val="24"/>
          <w:szCs w:val="24"/>
        </w:rPr>
        <w:t>Alshwairikh</w:t>
      </w:r>
      <w:proofErr w:type="spellEnd"/>
      <w:r>
        <w:rPr>
          <w:rFonts w:ascii="Times New Roman" w:eastAsia="Times New Roman" w:hAnsi="Times New Roman" w:cs="Times New Roman"/>
          <w:i/>
          <w:sz w:val="24"/>
          <w:szCs w:val="24"/>
        </w:rPr>
        <w:t xml:space="preserve"> is a PhD </w:t>
      </w:r>
      <w:del w:id="1441" w:author="Kyra Prats" w:date="2022-04-12T10:58:00Z">
        <w:r w:rsidDel="00615460">
          <w:rPr>
            <w:rFonts w:ascii="Times New Roman" w:eastAsia="Times New Roman" w:hAnsi="Times New Roman" w:cs="Times New Roman"/>
            <w:i/>
            <w:sz w:val="24"/>
            <w:szCs w:val="24"/>
          </w:rPr>
          <w:delText xml:space="preserve">student </w:delText>
        </w:r>
      </w:del>
      <w:ins w:id="1442" w:author="Freya Rowland" w:date="2022-04-12T16:38:00Z">
        <w:r w:rsidR="001C1518">
          <w:rPr>
            <w:rFonts w:ascii="Times New Roman" w:eastAsia="Times New Roman" w:hAnsi="Times New Roman" w:cs="Times New Roman"/>
            <w:i/>
            <w:sz w:val="24"/>
            <w:szCs w:val="24"/>
          </w:rPr>
          <w:t>c</w:t>
        </w:r>
      </w:ins>
      <w:ins w:id="1443" w:author="Kyra Prats" w:date="2022-04-12T10:58:00Z">
        <w:del w:id="1444" w:author="Freya Rowland" w:date="2022-04-12T16:38:00Z">
          <w:r w:rsidR="00615460" w:rsidDel="001C1518">
            <w:rPr>
              <w:rFonts w:ascii="Times New Roman" w:eastAsia="Times New Roman" w:hAnsi="Times New Roman" w:cs="Times New Roman"/>
              <w:i/>
              <w:sz w:val="24"/>
              <w:szCs w:val="24"/>
            </w:rPr>
            <w:delText>C</w:delText>
          </w:r>
        </w:del>
        <w:r w:rsidR="00615460">
          <w:rPr>
            <w:rFonts w:ascii="Times New Roman" w:eastAsia="Times New Roman" w:hAnsi="Times New Roman" w:cs="Times New Roman"/>
            <w:i/>
            <w:sz w:val="24"/>
            <w:szCs w:val="24"/>
          </w:rPr>
          <w:t xml:space="preserve">andidate </w:t>
        </w:r>
      </w:ins>
      <w:r>
        <w:rPr>
          <w:rFonts w:ascii="Times New Roman" w:eastAsia="Times New Roman" w:hAnsi="Times New Roman" w:cs="Times New Roman"/>
          <w:i/>
          <w:sz w:val="24"/>
          <w:szCs w:val="24"/>
        </w:rPr>
        <w:t xml:space="preserve">in evolutionary ecology at the Yale School of the Environment, New Haven, CT, USA. Mary K. </w:t>
      </w:r>
      <w:proofErr w:type="spellStart"/>
      <w:r>
        <w:rPr>
          <w:rFonts w:ascii="Times New Roman" w:eastAsia="Times New Roman" w:hAnsi="Times New Roman" w:cs="Times New Roman"/>
          <w:i/>
          <w:sz w:val="24"/>
          <w:szCs w:val="24"/>
        </w:rPr>
        <w:t>Burak</w:t>
      </w:r>
      <w:proofErr w:type="spellEnd"/>
      <w:r>
        <w:rPr>
          <w:rFonts w:ascii="Times New Roman" w:eastAsia="Times New Roman" w:hAnsi="Times New Roman" w:cs="Times New Roman"/>
          <w:i/>
          <w:sz w:val="24"/>
          <w:szCs w:val="24"/>
        </w:rPr>
        <w:t xml:space="preserve"> is a PhD candidate in carnivore ecology at the Yale School of the Environment, New Haven, CT, USA. Ana Clara </w:t>
      </w:r>
      <w:proofErr w:type="spellStart"/>
      <w:r>
        <w:rPr>
          <w:rFonts w:ascii="Times New Roman" w:eastAsia="Times New Roman" w:hAnsi="Times New Roman" w:cs="Times New Roman"/>
          <w:i/>
          <w:sz w:val="24"/>
          <w:szCs w:val="24"/>
        </w:rPr>
        <w:t>Fanton</w:t>
      </w:r>
      <w:proofErr w:type="spellEnd"/>
      <w:r>
        <w:rPr>
          <w:rFonts w:ascii="Times New Roman" w:eastAsia="Times New Roman" w:hAnsi="Times New Roman" w:cs="Times New Roman"/>
          <w:i/>
          <w:sz w:val="24"/>
          <w:szCs w:val="24"/>
        </w:rPr>
        <w:t xml:space="preserve"> </w:t>
      </w:r>
      <w:ins w:id="1445" w:author="Kyra Prats" w:date="2022-04-12T10:58:00Z">
        <w:r w:rsidR="00615460">
          <w:rPr>
            <w:rFonts w:ascii="Times New Roman" w:eastAsia="Times New Roman" w:hAnsi="Times New Roman" w:cs="Times New Roman"/>
            <w:i/>
            <w:sz w:val="24"/>
            <w:szCs w:val="24"/>
          </w:rPr>
          <w:t>ha</w:t>
        </w:r>
      </w:ins>
      <w:del w:id="1446" w:author="Kyra Prats" w:date="2022-04-12T10:58:00Z">
        <w:r w:rsidDel="00615460">
          <w:rPr>
            <w:rFonts w:ascii="Times New Roman" w:eastAsia="Times New Roman" w:hAnsi="Times New Roman" w:cs="Times New Roman"/>
            <w:i/>
            <w:sz w:val="24"/>
            <w:szCs w:val="24"/>
          </w:rPr>
          <w:delText>i</w:delText>
        </w:r>
      </w:del>
      <w:r>
        <w:rPr>
          <w:rFonts w:ascii="Times New Roman" w:eastAsia="Times New Roman" w:hAnsi="Times New Roman" w:cs="Times New Roman"/>
          <w:i/>
          <w:sz w:val="24"/>
          <w:szCs w:val="24"/>
        </w:rPr>
        <w:t xml:space="preserve">s a PhD </w:t>
      </w:r>
      <w:del w:id="1447" w:author="Kyra Prats" w:date="2022-04-12T10:58:00Z">
        <w:r w:rsidDel="00615460">
          <w:rPr>
            <w:rFonts w:ascii="Times New Roman" w:eastAsia="Times New Roman" w:hAnsi="Times New Roman" w:cs="Times New Roman"/>
            <w:i/>
            <w:sz w:val="24"/>
            <w:szCs w:val="24"/>
          </w:rPr>
          <w:delText xml:space="preserve">candidate </w:delText>
        </w:r>
      </w:del>
      <w:r>
        <w:rPr>
          <w:rFonts w:ascii="Times New Roman" w:eastAsia="Times New Roman" w:hAnsi="Times New Roman" w:cs="Times New Roman"/>
          <w:i/>
          <w:sz w:val="24"/>
          <w:szCs w:val="24"/>
        </w:rPr>
        <w:t xml:space="preserve">in plant physiology at the Yale School of the Environment, New Haven, CT, USA. </w:t>
      </w:r>
      <w:proofErr w:type="spellStart"/>
      <w:r>
        <w:rPr>
          <w:rFonts w:ascii="Times New Roman" w:eastAsia="Times New Roman" w:hAnsi="Times New Roman" w:cs="Times New Roman"/>
          <w:i/>
          <w:sz w:val="24"/>
          <w:szCs w:val="24"/>
        </w:rPr>
        <w:t>Marlyse</w:t>
      </w:r>
      <w:proofErr w:type="spellEnd"/>
      <w:r>
        <w:rPr>
          <w:rFonts w:ascii="Times New Roman" w:eastAsia="Times New Roman" w:hAnsi="Times New Roman" w:cs="Times New Roman"/>
          <w:i/>
          <w:sz w:val="24"/>
          <w:szCs w:val="24"/>
        </w:rPr>
        <w:t xml:space="preserve"> C. Duguid is a </w:t>
      </w:r>
      <w:del w:id="1448" w:author="Duguid, Marlyse" w:date="2022-04-07T09:23:00Z">
        <w:r w:rsidDel="00356491">
          <w:rPr>
            <w:rFonts w:ascii="Times New Roman" w:eastAsia="Times New Roman" w:hAnsi="Times New Roman" w:cs="Times New Roman"/>
            <w:i/>
            <w:sz w:val="24"/>
            <w:szCs w:val="24"/>
          </w:rPr>
          <w:delText>Thomas G Siccama</w:delText>
        </w:r>
      </w:del>
      <w:ins w:id="1449" w:author="Duguid, Marlyse" w:date="2022-04-07T09:23:00Z">
        <w:r w:rsidR="00356491">
          <w:rPr>
            <w:rFonts w:ascii="Times New Roman" w:eastAsia="Times New Roman" w:hAnsi="Times New Roman" w:cs="Times New Roman"/>
            <w:i/>
            <w:sz w:val="24"/>
            <w:szCs w:val="24"/>
          </w:rPr>
          <w:t>Senior</w:t>
        </w:r>
      </w:ins>
      <w:r>
        <w:rPr>
          <w:rFonts w:ascii="Times New Roman" w:eastAsia="Times New Roman" w:hAnsi="Times New Roman" w:cs="Times New Roman"/>
          <w:i/>
          <w:sz w:val="24"/>
          <w:szCs w:val="24"/>
        </w:rPr>
        <w:t xml:space="preserve"> Lecturer, </w:t>
      </w:r>
      <w:del w:id="1450" w:author="Duguid, Marlyse" w:date="2022-04-07T09:23:00Z">
        <w:r w:rsidDel="00356491">
          <w:rPr>
            <w:rFonts w:ascii="Times New Roman" w:eastAsia="Times New Roman" w:hAnsi="Times New Roman" w:cs="Times New Roman"/>
            <w:i/>
            <w:sz w:val="24"/>
            <w:szCs w:val="24"/>
          </w:rPr>
          <w:delText xml:space="preserve">Associate </w:delText>
        </w:r>
      </w:del>
      <w:r>
        <w:rPr>
          <w:rFonts w:ascii="Times New Roman" w:eastAsia="Times New Roman" w:hAnsi="Times New Roman" w:cs="Times New Roman"/>
          <w:i/>
          <w:sz w:val="24"/>
          <w:szCs w:val="24"/>
        </w:rPr>
        <w:t>Research Scientist, and Director of Research for Yale Forests in the Yale School of the Environment, New Haven, CT, USA.</w:t>
      </w:r>
    </w:p>
    <w:sectPr w:rsidR="000851FB" w:rsidSect="003A23A3">
      <w:footerReference w:type="default" r:id="rId15"/>
      <w:pgSz w:w="12240" w:h="15840"/>
      <w:pgMar w:top="1440" w:right="1440" w:bottom="1440" w:left="1440" w:header="720" w:footer="720" w:gutter="0"/>
      <w:lnNumType w:countBy="1" w:restart="continuous"/>
      <w:pgNumType w:start="1"/>
      <w:cols w:space="720"/>
      <w:sectPrChange w:id="1451" w:author="Freya Rowland" w:date="2022-04-12T17:00:00Z">
        <w:sectPr w:rsidR="000851FB" w:rsidSect="003A23A3">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0" w:author="Freya Rowland" w:date="2022-04-12T17:32:00Z" w:initials="FR">
    <w:p w14:paraId="357841DF" w14:textId="6C39B040" w:rsidR="00EE5198" w:rsidRDefault="00EE5198">
      <w:pPr>
        <w:pStyle w:val="CommentText"/>
      </w:pPr>
      <w:r>
        <w:rPr>
          <w:rStyle w:val="CommentReference"/>
        </w:rPr>
        <w:annotationRef/>
      </w:r>
      <w:r>
        <w:t>This citation is for pandemic experiences. Kyra: can you find a different pub? Or do we cut it?</w:t>
      </w:r>
    </w:p>
  </w:comment>
  <w:comment w:id="88" w:author="Freya Rowland" w:date="2022-04-04T16:50:00Z" w:initials="FR">
    <w:p w14:paraId="3BFD00C1" w14:textId="7681840A" w:rsidR="009345F1" w:rsidRDefault="009345F1">
      <w:pPr>
        <w:pStyle w:val="CommentText"/>
      </w:pPr>
      <w:r>
        <w:rPr>
          <w:rStyle w:val="CommentReference"/>
        </w:rPr>
        <w:annotationRef/>
      </w:r>
      <w:r>
        <w:t>Is this the right citation?</w:t>
      </w:r>
    </w:p>
  </w:comment>
  <w:comment w:id="89" w:author="Kyra Prats" w:date="2022-04-12T10:12:00Z" w:initials="KP">
    <w:p w14:paraId="0954236C" w14:textId="3F70395E" w:rsidR="00522398" w:rsidRDefault="00522398">
      <w:pPr>
        <w:pStyle w:val="CommentText"/>
      </w:pPr>
      <w:r>
        <w:rPr>
          <w:rStyle w:val="CommentReference"/>
        </w:rPr>
        <w:annotationRef/>
      </w:r>
      <w:r>
        <w:t>Now I can’t find it anywhere, thought it was already in Zotero</w:t>
      </w:r>
    </w:p>
  </w:comment>
  <w:comment w:id="105" w:author="Kyra Prats" w:date="2022-04-12T10:29:00Z" w:initials="KP">
    <w:p w14:paraId="0D074E1C" w14:textId="6DDFA733" w:rsidR="00A6175C" w:rsidRDefault="00A6175C">
      <w:pPr>
        <w:pStyle w:val="CommentText"/>
      </w:pPr>
      <w:r>
        <w:rPr>
          <w:rStyle w:val="CommentReference"/>
        </w:rPr>
        <w:annotationRef/>
      </w:r>
      <w:r>
        <w:t xml:space="preserve">I moved this up because it seemed out of place where it was </w:t>
      </w:r>
    </w:p>
  </w:comment>
  <w:comment w:id="120" w:author="Kyra Prats" w:date="2022-04-12T10:30:00Z" w:initials="KP">
    <w:p w14:paraId="7529B518" w14:textId="1D7E31B6" w:rsidR="00A6175C" w:rsidRDefault="00A6175C">
      <w:pPr>
        <w:pStyle w:val="CommentText"/>
      </w:pPr>
      <w:r>
        <w:rPr>
          <w:rStyle w:val="CommentReference"/>
        </w:rPr>
        <w:annotationRef/>
      </w:r>
      <w:r>
        <w:t>Does this transition make sense?</w:t>
      </w:r>
    </w:p>
  </w:comment>
  <w:comment w:id="180" w:author="Freya Rowland" w:date="2022-03-26T19:07:00Z" w:initials="">
    <w:p w14:paraId="6CBE1DC2" w14:textId="77777777" w:rsidR="000851FB" w:rsidRDefault="00200568">
      <w:pPr>
        <w:widowControl w:val="0"/>
        <w:pBdr>
          <w:top w:val="nil"/>
          <w:left w:val="nil"/>
          <w:bottom w:val="nil"/>
          <w:right w:val="nil"/>
          <w:between w:val="nil"/>
        </w:pBdr>
        <w:spacing w:line="240" w:lineRule="auto"/>
        <w:rPr>
          <w:color w:val="000000"/>
        </w:rPr>
      </w:pPr>
      <w:r>
        <w:rPr>
          <w:color w:val="000000"/>
        </w:rPr>
        <w:t xml:space="preserve">Not sure if we can incorporate this, but I love this sentence from Newman 2019 "disturbance ecology in the </w:t>
      </w:r>
      <w:proofErr w:type="spellStart"/>
      <w:r>
        <w:rPr>
          <w:color w:val="000000"/>
        </w:rPr>
        <w:t>anthropocene</w:t>
      </w:r>
      <w:proofErr w:type="spellEnd"/>
      <w:r>
        <w:rPr>
          <w:color w:val="000000"/>
        </w:rPr>
        <w:t>"</w:t>
      </w:r>
    </w:p>
    <w:p w14:paraId="54888041" w14:textId="77777777" w:rsidR="000851FB" w:rsidRDefault="000851FB">
      <w:pPr>
        <w:widowControl w:val="0"/>
        <w:pBdr>
          <w:top w:val="nil"/>
          <w:left w:val="nil"/>
          <w:bottom w:val="nil"/>
          <w:right w:val="nil"/>
          <w:between w:val="nil"/>
        </w:pBdr>
        <w:spacing w:line="240" w:lineRule="auto"/>
        <w:rPr>
          <w:color w:val="000000"/>
        </w:rPr>
      </w:pPr>
    </w:p>
    <w:p w14:paraId="13AD234B" w14:textId="77777777" w:rsidR="000851FB" w:rsidRDefault="00200568">
      <w:pPr>
        <w:widowControl w:val="0"/>
        <w:pBdr>
          <w:top w:val="nil"/>
          <w:left w:val="nil"/>
          <w:bottom w:val="nil"/>
          <w:right w:val="nil"/>
          <w:between w:val="nil"/>
        </w:pBdr>
        <w:spacing w:line="240" w:lineRule="auto"/>
        <w:rPr>
          <w:color w:val="000000"/>
        </w:rPr>
      </w:pPr>
      <w:r>
        <w:rPr>
          <w:color w:val="000000"/>
        </w:rPr>
        <w:t>"Because the earth-climate system has not yet equilibrated to anthropogenic changes, we should not look at current conditions as a new normal, but instead try to map the trajectory of developing and changing disturbance regimes (</w:t>
      </w:r>
      <w:proofErr w:type="spellStart"/>
      <w:r>
        <w:rPr>
          <w:color w:val="000000"/>
        </w:rPr>
        <w:t>Scheffer</w:t>
      </w:r>
      <w:proofErr w:type="spellEnd"/>
      <w:r>
        <w:rPr>
          <w:color w:val="000000"/>
        </w:rPr>
        <w:t xml:space="preserve"> and Carpenter, 2003; Hastings and </w:t>
      </w:r>
      <w:proofErr w:type="spellStart"/>
      <w:r>
        <w:rPr>
          <w:color w:val="000000"/>
        </w:rPr>
        <w:t>Wysham</w:t>
      </w:r>
      <w:proofErr w:type="spellEnd"/>
      <w:r>
        <w:rPr>
          <w:color w:val="000000"/>
        </w:rPr>
        <w:t>, 2010)."</w:t>
      </w:r>
    </w:p>
    <w:p w14:paraId="742FBA60" w14:textId="77777777" w:rsidR="000851FB" w:rsidRDefault="000851FB">
      <w:pPr>
        <w:widowControl w:val="0"/>
        <w:pBdr>
          <w:top w:val="nil"/>
          <w:left w:val="nil"/>
          <w:bottom w:val="nil"/>
          <w:right w:val="nil"/>
          <w:between w:val="nil"/>
        </w:pBdr>
        <w:spacing w:line="240" w:lineRule="auto"/>
        <w:rPr>
          <w:color w:val="000000"/>
        </w:rPr>
      </w:pPr>
    </w:p>
    <w:p w14:paraId="660DF5AD" w14:textId="77777777" w:rsidR="000851FB" w:rsidRDefault="00200568">
      <w:pPr>
        <w:widowControl w:val="0"/>
        <w:pBdr>
          <w:top w:val="nil"/>
          <w:left w:val="nil"/>
          <w:bottom w:val="nil"/>
          <w:right w:val="nil"/>
          <w:between w:val="nil"/>
        </w:pBdr>
        <w:spacing w:line="240" w:lineRule="auto"/>
        <w:rPr>
          <w:color w:val="000000"/>
        </w:rPr>
      </w:pPr>
      <w:r>
        <w:rPr>
          <w:color w:val="000000"/>
        </w:rPr>
        <w:t>I feel like the idea of not allowing a different steady state, but the idea of this as a way for academia to become adaptable to disturbance regimes that will come later.</w:t>
      </w:r>
    </w:p>
  </w:comment>
  <w:comment w:id="195" w:author="Freya Rowland" w:date="2022-03-26T19:10:00Z" w:initials="">
    <w:p w14:paraId="4096D0FA" w14:textId="77777777" w:rsidR="000851FB" w:rsidRDefault="00200568">
      <w:pPr>
        <w:widowControl w:val="0"/>
        <w:pBdr>
          <w:top w:val="nil"/>
          <w:left w:val="nil"/>
          <w:bottom w:val="nil"/>
          <w:right w:val="nil"/>
          <w:between w:val="nil"/>
        </w:pBdr>
        <w:spacing w:line="240" w:lineRule="auto"/>
        <w:rPr>
          <w:color w:val="000000"/>
        </w:rPr>
      </w:pPr>
      <w:r>
        <w:rPr>
          <w:color w:val="000000"/>
        </w:rPr>
        <w:t>I feel like this doesn't belong here. Move to someplace where it makes more sense?</w:t>
      </w:r>
    </w:p>
  </w:comment>
  <w:comment w:id="194" w:author="Freya Rowland" w:date="2022-03-28T13:14:00Z" w:initials="">
    <w:p w14:paraId="74DBEC92" w14:textId="77777777" w:rsidR="000851FB" w:rsidRDefault="00200568">
      <w:pPr>
        <w:widowControl w:val="0"/>
        <w:pBdr>
          <w:top w:val="nil"/>
          <w:left w:val="nil"/>
          <w:bottom w:val="nil"/>
          <w:right w:val="nil"/>
          <w:between w:val="nil"/>
        </w:pBdr>
        <w:spacing w:line="240" w:lineRule="auto"/>
        <w:rPr>
          <w:color w:val="000000"/>
        </w:rPr>
      </w:pPr>
      <w:r>
        <w:rPr>
          <w:color w:val="000000"/>
        </w:rPr>
        <w:t>Move to discussion?</w:t>
      </w:r>
    </w:p>
  </w:comment>
  <w:comment w:id="260" w:author="Freya Rowland" w:date="2022-03-26T19:10:00Z" w:initials="">
    <w:p w14:paraId="25AC08EE" w14:textId="77777777" w:rsidR="000851FB" w:rsidRDefault="00200568">
      <w:pPr>
        <w:widowControl w:val="0"/>
        <w:pBdr>
          <w:top w:val="nil"/>
          <w:left w:val="nil"/>
          <w:bottom w:val="nil"/>
          <w:right w:val="nil"/>
          <w:between w:val="nil"/>
        </w:pBdr>
        <w:spacing w:line="240" w:lineRule="auto"/>
        <w:rPr>
          <w:color w:val="000000"/>
        </w:rPr>
      </w:pPr>
      <w:r>
        <w:rPr>
          <w:color w:val="000000"/>
        </w:rPr>
        <w:t>I feel like this doesn't belong here. Move to someplace where it makes more sense?</w:t>
      </w:r>
    </w:p>
  </w:comment>
  <w:comment w:id="431" w:author="Kyra Prats" w:date="2022-03-16T15:13:00Z" w:initials="">
    <w:p w14:paraId="410422C6" w14:textId="77777777" w:rsidR="000851FB" w:rsidRDefault="00200568">
      <w:pPr>
        <w:widowControl w:val="0"/>
        <w:pBdr>
          <w:top w:val="nil"/>
          <w:left w:val="nil"/>
          <w:bottom w:val="nil"/>
          <w:right w:val="nil"/>
          <w:between w:val="nil"/>
        </w:pBdr>
        <w:spacing w:line="240" w:lineRule="auto"/>
        <w:rPr>
          <w:color w:val="000000"/>
        </w:rPr>
      </w:pPr>
      <w:r>
        <w:rPr>
          <w:color w:val="000000"/>
        </w:rPr>
        <w:t>Since this is just the yes or no question about the pandemic affecting writing habits, we are assuming that yes means negative. While this is likely the case, it's still an assumption that was pointed out by reviewers. Taking away the word negative lets us remain true to our results more</w:t>
      </w:r>
    </w:p>
  </w:comment>
  <w:comment w:id="453" w:author="Kyra Prats" w:date="2022-03-16T15:36:00Z" w:initials="">
    <w:p w14:paraId="56B6D13B" w14:textId="77777777" w:rsidR="000851FB" w:rsidRDefault="00200568">
      <w:pPr>
        <w:widowControl w:val="0"/>
        <w:pBdr>
          <w:top w:val="nil"/>
          <w:left w:val="nil"/>
          <w:bottom w:val="nil"/>
          <w:right w:val="nil"/>
          <w:between w:val="nil"/>
        </w:pBdr>
        <w:spacing w:line="240" w:lineRule="auto"/>
        <w:rPr>
          <w:color w:val="000000"/>
        </w:rPr>
      </w:pPr>
      <w:r>
        <w:rPr>
          <w:color w:val="000000"/>
        </w:rPr>
        <w:t>Can we say negative here, since the percentages listed are from the yes or no question of the pandemic impacting writing habits? This was brought up by a reviewer in the results</w:t>
      </w:r>
    </w:p>
  </w:comment>
  <w:comment w:id="454" w:author="Freya Rowland" w:date="2022-03-26T19:45:00Z" w:initials="">
    <w:p w14:paraId="3E85B354" w14:textId="77777777" w:rsidR="000851FB" w:rsidRDefault="00200568">
      <w:pPr>
        <w:widowControl w:val="0"/>
        <w:pBdr>
          <w:top w:val="nil"/>
          <w:left w:val="nil"/>
          <w:bottom w:val="nil"/>
          <w:right w:val="nil"/>
          <w:between w:val="nil"/>
        </w:pBdr>
        <w:spacing w:line="240" w:lineRule="auto"/>
        <w:rPr>
          <w:color w:val="000000"/>
        </w:rPr>
      </w:pPr>
      <w:r>
        <w:rPr>
          <w:color w:val="000000"/>
        </w:rPr>
        <w:t>I think you were right to remove our judgement call of "negative"</w:t>
      </w:r>
    </w:p>
  </w:comment>
  <w:comment w:id="485" w:author="Duguid, Marlyse" w:date="2022-04-07T09:01:00Z" w:initials="DM">
    <w:p w14:paraId="2485DE13" w14:textId="77777777" w:rsidR="00DB436F" w:rsidRDefault="00DB436F">
      <w:pPr>
        <w:pStyle w:val="CommentText"/>
      </w:pPr>
      <w:r>
        <w:rPr>
          <w:rStyle w:val="CommentReference"/>
        </w:rPr>
        <w:annotationRef/>
      </w:r>
      <w:r>
        <w:t>I don’t’ exactly understand what this means</w:t>
      </w:r>
      <w:r w:rsidR="00A971E8">
        <w:t>, do we need this clause?</w:t>
      </w:r>
    </w:p>
    <w:p w14:paraId="47E97040" w14:textId="77777777" w:rsidR="00A971E8" w:rsidRDefault="00A971E8">
      <w:pPr>
        <w:pStyle w:val="CommentText"/>
      </w:pPr>
    </w:p>
    <w:p w14:paraId="3F5B4E3B" w14:textId="03FA891B" w:rsidR="00A971E8" w:rsidRDefault="00A971E8">
      <w:pPr>
        <w:pStyle w:val="CommentText"/>
      </w:pPr>
      <w:r>
        <w:t>Also, how would the pandemic effect this? I feel like dividing the two sections doesn’t make that much sense, combine with below to show combined impact</w:t>
      </w:r>
    </w:p>
  </w:comment>
  <w:comment w:id="498" w:author="Freya Rowland" w:date="2022-03-26T19:47:00Z" w:initials="">
    <w:p w14:paraId="4CE60BF2" w14:textId="77777777" w:rsidR="000851FB" w:rsidRDefault="00200568">
      <w:pPr>
        <w:widowControl w:val="0"/>
        <w:pBdr>
          <w:top w:val="nil"/>
          <w:left w:val="nil"/>
          <w:bottom w:val="nil"/>
          <w:right w:val="nil"/>
          <w:between w:val="nil"/>
        </w:pBdr>
        <w:spacing w:line="240" w:lineRule="auto"/>
        <w:rPr>
          <w:color w:val="000000"/>
        </w:rPr>
      </w:pPr>
      <w:r>
        <w:rPr>
          <w:color w:val="000000"/>
        </w:rPr>
        <w:t>disadvantage? For some reason the word setback doesn't work for me.</w:t>
      </w:r>
    </w:p>
  </w:comment>
  <w:comment w:id="545" w:author="Duguid, Marlyse" w:date="2022-04-07T09:05:00Z" w:initials="DM">
    <w:p w14:paraId="187C5FD0" w14:textId="0D6E6FCC" w:rsidR="00A971E8" w:rsidRDefault="00A971E8">
      <w:pPr>
        <w:pStyle w:val="CommentText"/>
      </w:pPr>
      <w:r>
        <w:rPr>
          <w:rStyle w:val="CommentReference"/>
        </w:rPr>
        <w:annotationRef/>
      </w:r>
      <w:r>
        <w:t xml:space="preserve">What is </w:t>
      </w:r>
      <w:proofErr w:type="gramStart"/>
      <w:r>
        <w:t>similar to</w:t>
      </w:r>
      <w:proofErr w:type="gramEnd"/>
      <w:r>
        <w:t xml:space="preserve"> our results? Did we report specifically about anxiety?</w:t>
      </w:r>
    </w:p>
  </w:comment>
  <w:comment w:id="566" w:author="Freya Rowland" w:date="2022-03-26T19:52:00Z" w:initials="">
    <w:p w14:paraId="187B61C6" w14:textId="77777777" w:rsidR="000851FB" w:rsidRDefault="00200568">
      <w:pPr>
        <w:widowControl w:val="0"/>
        <w:pBdr>
          <w:top w:val="nil"/>
          <w:left w:val="nil"/>
          <w:bottom w:val="nil"/>
          <w:right w:val="nil"/>
          <w:between w:val="nil"/>
        </w:pBdr>
        <w:spacing w:line="240" w:lineRule="auto"/>
        <w:rPr>
          <w:color w:val="000000"/>
        </w:rPr>
      </w:pPr>
      <w:r>
        <w:rPr>
          <w:color w:val="000000"/>
        </w:rPr>
        <w:t>I don't know if we need this here. We've called the pandemic a disturbance regime a bunch.</w:t>
      </w:r>
    </w:p>
  </w:comment>
  <w:comment w:id="587" w:author="Duguid, Marlyse" w:date="2022-04-07T09:07:00Z" w:initials="DM">
    <w:p w14:paraId="1E5A5771" w14:textId="46246E0F" w:rsidR="007843DD" w:rsidRDefault="007843DD">
      <w:pPr>
        <w:pStyle w:val="CommentText"/>
      </w:pPr>
      <w:r>
        <w:rPr>
          <w:rStyle w:val="CommentReference"/>
        </w:rPr>
        <w:annotationRef/>
      </w:r>
      <w:r>
        <w:t xml:space="preserve">I think the key with covid was that it was a group/global </w:t>
      </w:r>
      <w:proofErr w:type="spellStart"/>
      <w:r>
        <w:t>distruption</w:t>
      </w:r>
      <w:proofErr w:type="spellEnd"/>
      <w:r>
        <w:t xml:space="preserve"> instead of an individual. I think that is a great point you make here, but I think it could be more emphasized. </w:t>
      </w:r>
    </w:p>
  </w:comment>
  <w:comment w:id="653" w:author="Duguid, Marlyse" w:date="2022-04-07T09:17:00Z" w:initials="DM">
    <w:p w14:paraId="194DFD47" w14:textId="3B0F9D14" w:rsidR="00971E7A" w:rsidRDefault="00971E7A">
      <w:pPr>
        <w:pStyle w:val="CommentText"/>
      </w:pPr>
      <w:r>
        <w:rPr>
          <w:rStyle w:val="CommentReference"/>
        </w:rPr>
        <w:annotationRef/>
      </w:r>
      <w:r>
        <w:t xml:space="preserve">I feel like we need to cite </w:t>
      </w:r>
      <w:proofErr w:type="spellStart"/>
      <w:r>
        <w:t>Kimberle</w:t>
      </w:r>
      <w:proofErr w:type="spellEnd"/>
      <w:r>
        <w:t xml:space="preserve"> Crenshaw who coined the term </w:t>
      </w:r>
      <w:proofErr w:type="gramStart"/>
      <w:r>
        <w:t>intersectionality  in</w:t>
      </w:r>
      <w:proofErr w:type="gramEnd"/>
      <w:r>
        <w:t xml:space="preserve"> this paragraph. </w:t>
      </w:r>
    </w:p>
  </w:comment>
  <w:comment w:id="654" w:author="Freya Rowland" w:date="2022-04-12T17:09:00Z" w:initials="FR">
    <w:p w14:paraId="371F9A24" w14:textId="60483841" w:rsidR="000A7C5D" w:rsidRDefault="000A7C5D">
      <w:pPr>
        <w:pStyle w:val="CommentText"/>
      </w:pPr>
      <w:r>
        <w:rPr>
          <w:rStyle w:val="CommentReference"/>
        </w:rPr>
        <w:annotationRef/>
      </w:r>
      <w:r>
        <w:t>Kyra, I’m tempted not to worry about it. Thoughts?</w:t>
      </w:r>
    </w:p>
  </w:comment>
  <w:comment w:id="664" w:author="Duguid, Marlyse" w:date="2022-04-07T12:01:00Z" w:initials="DM">
    <w:p w14:paraId="0BC9928D" w14:textId="77777777" w:rsidR="009E6592" w:rsidRDefault="009E6592">
      <w:pPr>
        <w:pStyle w:val="CommentText"/>
      </w:pPr>
      <w:r>
        <w:rPr>
          <w:rStyle w:val="CommentReference"/>
        </w:rPr>
        <w:annotationRef/>
      </w:r>
      <w:r>
        <w:t xml:space="preserve">Can we cite a paper showing that more publications in early career lead to more publications overall? </w:t>
      </w:r>
    </w:p>
    <w:p w14:paraId="1908C2BE" w14:textId="6A5623A9" w:rsidR="009E6592" w:rsidRDefault="00997BD1">
      <w:pPr>
        <w:pStyle w:val="CommentText"/>
      </w:pPr>
      <w:r>
        <w:t xml:space="preserve">I don’t know if it exists, but it seems like it would be exponential because of collaborations and whatnot. </w:t>
      </w:r>
    </w:p>
  </w:comment>
  <w:comment w:id="678" w:author="Yara Alshwairikh" w:date="2022-02-23T20:45:00Z" w:initials="">
    <w:p w14:paraId="0DDC48EA" w14:textId="77777777" w:rsidR="000851FB" w:rsidRDefault="00200568">
      <w:pPr>
        <w:widowControl w:val="0"/>
        <w:pBdr>
          <w:top w:val="nil"/>
          <w:left w:val="nil"/>
          <w:bottom w:val="nil"/>
          <w:right w:val="nil"/>
          <w:between w:val="nil"/>
        </w:pBdr>
        <w:spacing w:line="240" w:lineRule="auto"/>
        <w:rPr>
          <w:color w:val="000000"/>
        </w:rPr>
      </w:pPr>
      <w:r>
        <w:rPr>
          <w:color w:val="000000"/>
        </w:rPr>
        <w:t>draft</w:t>
      </w:r>
    </w:p>
  </w:comment>
  <w:comment w:id="698" w:author="Kyra Prats" w:date="2022-04-12T10:49:00Z" w:initials="KP">
    <w:p w14:paraId="733DD8EF" w14:textId="76525607" w:rsidR="00E82227" w:rsidRDefault="00E82227">
      <w:pPr>
        <w:pStyle w:val="CommentText"/>
      </w:pPr>
      <w:r>
        <w:rPr>
          <w:rStyle w:val="CommentReference"/>
        </w:rPr>
        <w:annotationRef/>
      </w:r>
      <w:r>
        <w:t xml:space="preserve">I put </w:t>
      </w:r>
      <w:proofErr w:type="spellStart"/>
      <w:r>
        <w:t>Marlyse’s</w:t>
      </w:r>
      <w:proofErr w:type="spellEnd"/>
      <w:r>
        <w:t xml:space="preserve"> suggestion here, is there somewhere else it fits better?</w:t>
      </w:r>
    </w:p>
  </w:comment>
  <w:comment w:id="699" w:author="Freya Rowland" w:date="2022-04-12T17:07:00Z" w:initials="FR">
    <w:p w14:paraId="265E5BB1" w14:textId="4B45B1B1" w:rsidR="00EE374B" w:rsidRDefault="00EE374B">
      <w:pPr>
        <w:pStyle w:val="CommentText"/>
      </w:pPr>
      <w:r>
        <w:rPr>
          <w:rStyle w:val="CommentReference"/>
        </w:rPr>
        <w:annotationRef/>
      </w:r>
      <w:r>
        <w:t>I think we want to move it. I’ll think about it.</w:t>
      </w:r>
    </w:p>
  </w:comment>
  <w:comment w:id="751" w:author="Freya Rowland" w:date="2022-04-12T17:02:00Z" w:initials="FR">
    <w:p w14:paraId="5430ED00" w14:textId="491D7B78" w:rsidR="00686FD9" w:rsidRDefault="00686FD9">
      <w:pPr>
        <w:pStyle w:val="CommentText"/>
      </w:pPr>
      <w:r>
        <w:rPr>
          <w:rStyle w:val="CommentReference"/>
        </w:rPr>
        <w:annotationRef/>
      </w:r>
      <w:r>
        <w:t xml:space="preserve">I don’t think we want to say equally. No one should get an R1 job if they aren’t publishing because it is setting them up to fail if they haven’t developed the skillset needed for </w:t>
      </w:r>
      <w:proofErr w:type="spellStart"/>
      <w:r>
        <w:t>promotion</w:t>
      </w:r>
      <w:proofErr w:type="spellEnd"/>
      <w:r>
        <w:t xml:space="preserve"> and tenure. </w:t>
      </w:r>
    </w:p>
  </w:comment>
  <w:comment w:id="748" w:author="Kyra Prats" w:date="2022-04-12T10:56:00Z" w:initials="KP">
    <w:p w14:paraId="641F6B29" w14:textId="1E8BD58F" w:rsidR="00BD54F5" w:rsidRDefault="00BD54F5">
      <w:pPr>
        <w:pStyle w:val="CommentText"/>
      </w:pPr>
      <w:r>
        <w:rPr>
          <w:rStyle w:val="CommentReference"/>
        </w:rPr>
        <w:annotationRef/>
      </w:r>
      <w:r>
        <w:t xml:space="preserve">Does this address </w:t>
      </w:r>
      <w:proofErr w:type="spellStart"/>
      <w:r>
        <w:t>Marlyse’s</w:t>
      </w:r>
      <w:proofErr w:type="spellEnd"/>
      <w:r>
        <w:t xml:space="preserve"> point without adding pie charts?</w:t>
      </w:r>
    </w:p>
  </w:comment>
  <w:comment w:id="749" w:author="Freya Rowland" w:date="2022-04-12T16:57:00Z" w:initials="FR">
    <w:p w14:paraId="680DF2AB" w14:textId="363B3DA2" w:rsidR="00760E48" w:rsidRDefault="00760E48">
      <w:pPr>
        <w:pStyle w:val="CommentText"/>
      </w:pPr>
      <w:r>
        <w:rPr>
          <w:rStyle w:val="CommentReference"/>
        </w:rPr>
        <w:annotationRef/>
      </w:r>
      <w:r>
        <w:t xml:space="preserve">I think </w:t>
      </w:r>
      <w:proofErr w:type="gramStart"/>
      <w:r>
        <w:t>so?</w:t>
      </w:r>
      <w:proofErr w:type="gramEnd"/>
      <w:r>
        <w:t xml:space="preserve"> I despise pie charts personally. Ha.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7841DF" w15:done="0"/>
  <w15:commentEx w15:paraId="3BFD00C1" w15:done="0"/>
  <w15:commentEx w15:paraId="0954236C" w15:paraIdParent="3BFD00C1" w15:done="0"/>
  <w15:commentEx w15:paraId="0D074E1C" w15:done="0"/>
  <w15:commentEx w15:paraId="7529B518" w15:done="0"/>
  <w15:commentEx w15:paraId="660DF5AD" w15:done="0"/>
  <w15:commentEx w15:paraId="4096D0FA" w15:done="0"/>
  <w15:commentEx w15:paraId="74DBEC92" w15:done="0"/>
  <w15:commentEx w15:paraId="25AC08EE" w15:done="0"/>
  <w15:commentEx w15:paraId="410422C6" w15:done="0"/>
  <w15:commentEx w15:paraId="56B6D13B" w15:done="0"/>
  <w15:commentEx w15:paraId="3E85B354" w15:done="0"/>
  <w15:commentEx w15:paraId="3F5B4E3B" w15:done="0"/>
  <w15:commentEx w15:paraId="4CE60BF2" w15:done="0"/>
  <w15:commentEx w15:paraId="187C5FD0" w15:done="0"/>
  <w15:commentEx w15:paraId="187B61C6" w15:done="0"/>
  <w15:commentEx w15:paraId="1E5A5771" w15:done="0"/>
  <w15:commentEx w15:paraId="194DFD47" w15:done="0"/>
  <w15:commentEx w15:paraId="371F9A24" w15:paraIdParent="194DFD47" w15:done="0"/>
  <w15:commentEx w15:paraId="1908C2BE" w15:done="0"/>
  <w15:commentEx w15:paraId="0DDC48EA" w15:done="0"/>
  <w15:commentEx w15:paraId="733DD8EF" w15:done="0"/>
  <w15:commentEx w15:paraId="265E5BB1" w15:paraIdParent="733DD8EF" w15:done="0"/>
  <w15:commentEx w15:paraId="5430ED00" w15:done="0"/>
  <w15:commentEx w15:paraId="641F6B29" w15:done="0"/>
  <w15:commentEx w15:paraId="680DF2AB" w15:paraIdParent="641F6B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362B" w16cex:dateUtc="2022-04-12T22:32:00Z"/>
  <w16cex:commentExtensible w16cex:durableId="25F5A055" w16cex:dateUtc="2022-04-04T21:50:00Z"/>
  <w16cex:commentExtensible w16cex:durableId="25FFDD34" w16cex:dateUtc="2022-04-12T15:12:00Z"/>
  <w16cex:commentExtensible w16cex:durableId="25FFE0FF" w16cex:dateUtc="2022-04-12T15:29:00Z"/>
  <w16cex:commentExtensible w16cex:durableId="25FFE147" w16cex:dateUtc="2022-04-12T15:30:00Z"/>
  <w16cex:commentExtensible w16cex:durableId="25F59BD7" w16cex:dateUtc="2022-03-27T00:07:00Z"/>
  <w16cex:commentExtensible w16cex:durableId="25F59BD8" w16cex:dateUtc="2022-03-27T00:10:00Z"/>
  <w16cex:commentExtensible w16cex:durableId="25F59BD9" w16cex:dateUtc="2022-03-28T18:14:00Z"/>
  <w16cex:commentExtensible w16cex:durableId="25F59BDE" w16cex:dateUtc="2022-03-27T00:10:00Z"/>
  <w16cex:commentExtensible w16cex:durableId="25F59BE1" w16cex:dateUtc="2022-03-16T20:13:00Z"/>
  <w16cex:commentExtensible w16cex:durableId="25F59BE2" w16cex:dateUtc="2022-03-16T20:36:00Z"/>
  <w16cex:commentExtensible w16cex:durableId="25F59BE3" w16cex:dateUtc="2022-03-27T00:45:00Z"/>
  <w16cex:commentExtensible w16cex:durableId="25F934F2" w16cex:dateUtc="2022-04-07T14:01:00Z"/>
  <w16cex:commentExtensible w16cex:durableId="25F59BE6" w16cex:dateUtc="2022-03-27T00:47:00Z"/>
  <w16cex:commentExtensible w16cex:durableId="25F935FF" w16cex:dateUtc="2022-04-07T14:05:00Z"/>
  <w16cex:commentExtensible w16cex:durableId="25F59BEC" w16cex:dateUtc="2022-03-27T00:52:00Z"/>
  <w16cex:commentExtensible w16cex:durableId="25F93675" w16cex:dateUtc="2022-04-07T14:07:00Z"/>
  <w16cex:commentExtensible w16cex:durableId="25F938B1" w16cex:dateUtc="2022-04-07T14:17:00Z"/>
  <w16cex:commentExtensible w16cex:durableId="260030BB" w16cex:dateUtc="2022-04-12T22:09:00Z"/>
  <w16cex:commentExtensible w16cex:durableId="25F95F38" w16cex:dateUtc="2022-04-07T17:01:00Z"/>
  <w16cex:commentExtensible w16cex:durableId="25F59BF3" w16cex:dateUtc="2022-02-24T02:45:00Z"/>
  <w16cex:commentExtensible w16cex:durableId="25FFE5AE" w16cex:dateUtc="2022-04-12T15:49:00Z"/>
  <w16cex:commentExtensible w16cex:durableId="26003050" w16cex:dateUtc="2022-04-12T22:07:00Z"/>
  <w16cex:commentExtensible w16cex:durableId="26002F1F" w16cex:dateUtc="2022-04-12T22:02:00Z"/>
  <w16cex:commentExtensible w16cex:durableId="25FFE781" w16cex:dateUtc="2022-04-12T15:56:00Z"/>
  <w16cex:commentExtensible w16cex:durableId="26002DE9" w16cex:dateUtc="2022-04-12T2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7841DF" w16cid:durableId="2600362B"/>
  <w16cid:commentId w16cid:paraId="3BFD00C1" w16cid:durableId="25F5A055"/>
  <w16cid:commentId w16cid:paraId="0954236C" w16cid:durableId="25FFDD34"/>
  <w16cid:commentId w16cid:paraId="0D074E1C" w16cid:durableId="25FFE0FF"/>
  <w16cid:commentId w16cid:paraId="7529B518" w16cid:durableId="25FFE147"/>
  <w16cid:commentId w16cid:paraId="660DF5AD" w16cid:durableId="25F59BD7"/>
  <w16cid:commentId w16cid:paraId="4096D0FA" w16cid:durableId="25F59BD8"/>
  <w16cid:commentId w16cid:paraId="74DBEC92" w16cid:durableId="25F59BD9"/>
  <w16cid:commentId w16cid:paraId="25AC08EE" w16cid:durableId="25F59BDE"/>
  <w16cid:commentId w16cid:paraId="410422C6" w16cid:durableId="25F59BE1"/>
  <w16cid:commentId w16cid:paraId="56B6D13B" w16cid:durableId="25F59BE2"/>
  <w16cid:commentId w16cid:paraId="3E85B354" w16cid:durableId="25F59BE3"/>
  <w16cid:commentId w16cid:paraId="3F5B4E3B" w16cid:durableId="25F934F2"/>
  <w16cid:commentId w16cid:paraId="4CE60BF2" w16cid:durableId="25F59BE6"/>
  <w16cid:commentId w16cid:paraId="187C5FD0" w16cid:durableId="25F935FF"/>
  <w16cid:commentId w16cid:paraId="187B61C6" w16cid:durableId="25F59BEC"/>
  <w16cid:commentId w16cid:paraId="1E5A5771" w16cid:durableId="25F93675"/>
  <w16cid:commentId w16cid:paraId="194DFD47" w16cid:durableId="25F938B1"/>
  <w16cid:commentId w16cid:paraId="371F9A24" w16cid:durableId="260030BB"/>
  <w16cid:commentId w16cid:paraId="1908C2BE" w16cid:durableId="25F95F38"/>
  <w16cid:commentId w16cid:paraId="0DDC48EA" w16cid:durableId="25F59BF3"/>
  <w16cid:commentId w16cid:paraId="733DD8EF" w16cid:durableId="25FFE5AE"/>
  <w16cid:commentId w16cid:paraId="265E5BB1" w16cid:durableId="26003050"/>
  <w16cid:commentId w16cid:paraId="5430ED00" w16cid:durableId="26002F1F"/>
  <w16cid:commentId w16cid:paraId="641F6B29" w16cid:durableId="25FFE781"/>
  <w16cid:commentId w16cid:paraId="680DF2AB" w16cid:durableId="26002D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75CE5" w14:textId="77777777" w:rsidR="005F1117" w:rsidRDefault="005F1117">
      <w:pPr>
        <w:spacing w:line="240" w:lineRule="auto"/>
      </w:pPr>
      <w:r>
        <w:separator/>
      </w:r>
    </w:p>
  </w:endnote>
  <w:endnote w:type="continuationSeparator" w:id="0">
    <w:p w14:paraId="08A4A682" w14:textId="77777777" w:rsidR="005F1117" w:rsidRDefault="005F11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51CEB" w14:textId="77777777" w:rsidR="000851FB" w:rsidRDefault="00200568">
    <w:pPr>
      <w:jc w:val="right"/>
    </w:pPr>
    <w:r>
      <w:fldChar w:fldCharType="begin"/>
    </w:r>
    <w:r>
      <w:instrText>PAGE</w:instrText>
    </w:r>
    <w:r>
      <w:fldChar w:fldCharType="separate"/>
    </w:r>
    <w:r w:rsidR="003F243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0A84A" w14:textId="77777777" w:rsidR="005F1117" w:rsidRDefault="005F1117">
      <w:pPr>
        <w:spacing w:line="240" w:lineRule="auto"/>
      </w:pPr>
      <w:r>
        <w:separator/>
      </w:r>
    </w:p>
  </w:footnote>
  <w:footnote w:type="continuationSeparator" w:id="0">
    <w:p w14:paraId="6D1A4FFF" w14:textId="77777777" w:rsidR="005F1117" w:rsidRDefault="005F1117">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yra Prats">
    <w15:presenceInfo w15:providerId="Windows Live" w15:userId="92e147d1a90ac9a0"/>
  </w15:person>
  <w15:person w15:author="Duguid, Marlyse">
    <w15:presenceInfo w15:providerId="AD" w15:userId="S::marlyse.duguid@yale.edu::4167e857-fb39-48ea-b21a-e7625d7c58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1FB"/>
    <w:rsid w:val="00000D03"/>
    <w:rsid w:val="00002C71"/>
    <w:rsid w:val="00051D51"/>
    <w:rsid w:val="000851FB"/>
    <w:rsid w:val="000A7C5D"/>
    <w:rsid w:val="000D1786"/>
    <w:rsid w:val="000E2398"/>
    <w:rsid w:val="000F4858"/>
    <w:rsid w:val="001007F4"/>
    <w:rsid w:val="001065EE"/>
    <w:rsid w:val="001249CD"/>
    <w:rsid w:val="00134BAE"/>
    <w:rsid w:val="0014737F"/>
    <w:rsid w:val="00151A2F"/>
    <w:rsid w:val="001821B3"/>
    <w:rsid w:val="001824B0"/>
    <w:rsid w:val="001C1518"/>
    <w:rsid w:val="001C4EB3"/>
    <w:rsid w:val="001C6B1A"/>
    <w:rsid w:val="00200568"/>
    <w:rsid w:val="00266E92"/>
    <w:rsid w:val="00267680"/>
    <w:rsid w:val="0028029E"/>
    <w:rsid w:val="00285040"/>
    <w:rsid w:val="002C45BC"/>
    <w:rsid w:val="002E1F7C"/>
    <w:rsid w:val="00317712"/>
    <w:rsid w:val="00356491"/>
    <w:rsid w:val="00365E58"/>
    <w:rsid w:val="003A23A3"/>
    <w:rsid w:val="003B0DC5"/>
    <w:rsid w:val="003F243D"/>
    <w:rsid w:val="003F5986"/>
    <w:rsid w:val="0041558B"/>
    <w:rsid w:val="004443E9"/>
    <w:rsid w:val="00467BD9"/>
    <w:rsid w:val="00481B89"/>
    <w:rsid w:val="004C5CE6"/>
    <w:rsid w:val="004C729A"/>
    <w:rsid w:val="004F2051"/>
    <w:rsid w:val="00522398"/>
    <w:rsid w:val="00527A16"/>
    <w:rsid w:val="005421DD"/>
    <w:rsid w:val="00562327"/>
    <w:rsid w:val="0059038A"/>
    <w:rsid w:val="005C1BD3"/>
    <w:rsid w:val="005F1117"/>
    <w:rsid w:val="0060443F"/>
    <w:rsid w:val="00615460"/>
    <w:rsid w:val="00621072"/>
    <w:rsid w:val="00630C34"/>
    <w:rsid w:val="0067027A"/>
    <w:rsid w:val="00686FD9"/>
    <w:rsid w:val="00760E48"/>
    <w:rsid w:val="007843DD"/>
    <w:rsid w:val="00792C98"/>
    <w:rsid w:val="007C21CF"/>
    <w:rsid w:val="007C6151"/>
    <w:rsid w:val="007D58A7"/>
    <w:rsid w:val="0081078D"/>
    <w:rsid w:val="008610B9"/>
    <w:rsid w:val="0086138B"/>
    <w:rsid w:val="00880D27"/>
    <w:rsid w:val="00893ABD"/>
    <w:rsid w:val="008A4EF5"/>
    <w:rsid w:val="008A68AE"/>
    <w:rsid w:val="008E01E2"/>
    <w:rsid w:val="009345F1"/>
    <w:rsid w:val="0094605D"/>
    <w:rsid w:val="00971E7A"/>
    <w:rsid w:val="00997BD1"/>
    <w:rsid w:val="009A7016"/>
    <w:rsid w:val="009E1A65"/>
    <w:rsid w:val="009E6592"/>
    <w:rsid w:val="00A6175C"/>
    <w:rsid w:val="00A91E6A"/>
    <w:rsid w:val="00A971E8"/>
    <w:rsid w:val="00B60E2A"/>
    <w:rsid w:val="00B92A78"/>
    <w:rsid w:val="00BB6C73"/>
    <w:rsid w:val="00BD1464"/>
    <w:rsid w:val="00BD2133"/>
    <w:rsid w:val="00BD54F5"/>
    <w:rsid w:val="00BF7139"/>
    <w:rsid w:val="00C11271"/>
    <w:rsid w:val="00C119E1"/>
    <w:rsid w:val="00C17FE2"/>
    <w:rsid w:val="00C54CCE"/>
    <w:rsid w:val="00C93CA1"/>
    <w:rsid w:val="00CA6F45"/>
    <w:rsid w:val="00CD1B39"/>
    <w:rsid w:val="00CE10E1"/>
    <w:rsid w:val="00D00FFF"/>
    <w:rsid w:val="00D20A1E"/>
    <w:rsid w:val="00D33881"/>
    <w:rsid w:val="00D6762C"/>
    <w:rsid w:val="00DB0160"/>
    <w:rsid w:val="00DB3783"/>
    <w:rsid w:val="00DB436F"/>
    <w:rsid w:val="00DC59CF"/>
    <w:rsid w:val="00DF551C"/>
    <w:rsid w:val="00E020C2"/>
    <w:rsid w:val="00E0226F"/>
    <w:rsid w:val="00E17168"/>
    <w:rsid w:val="00E8140D"/>
    <w:rsid w:val="00E82227"/>
    <w:rsid w:val="00EE374B"/>
    <w:rsid w:val="00EE5198"/>
    <w:rsid w:val="00EF0FFC"/>
    <w:rsid w:val="00F0491F"/>
    <w:rsid w:val="00F05B1E"/>
    <w:rsid w:val="00F1229C"/>
    <w:rsid w:val="00F311AB"/>
    <w:rsid w:val="00F3733A"/>
    <w:rsid w:val="00F83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E8F5"/>
  <w15:docId w15:val="{EE5C3CAE-8C88-F349-9976-33E042ABF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345F1"/>
    <w:rPr>
      <w:b/>
      <w:bCs/>
    </w:rPr>
  </w:style>
  <w:style w:type="character" w:customStyle="1" w:styleId="CommentSubjectChar">
    <w:name w:val="Comment Subject Char"/>
    <w:basedOn w:val="CommentTextChar"/>
    <w:link w:val="CommentSubject"/>
    <w:uiPriority w:val="99"/>
    <w:semiHidden/>
    <w:rsid w:val="009345F1"/>
    <w:rPr>
      <w:b/>
      <w:bCs/>
      <w:sz w:val="20"/>
      <w:szCs w:val="20"/>
    </w:rPr>
  </w:style>
  <w:style w:type="paragraph" w:styleId="Revision">
    <w:name w:val="Revision"/>
    <w:hidden/>
    <w:uiPriority w:val="99"/>
    <w:semiHidden/>
    <w:rsid w:val="00000D03"/>
    <w:pPr>
      <w:spacing w:line="240" w:lineRule="auto"/>
    </w:pPr>
  </w:style>
  <w:style w:type="character" w:styleId="LineNumber">
    <w:name w:val="line number"/>
    <w:basedOn w:val="DefaultParagraphFont"/>
    <w:uiPriority w:val="99"/>
    <w:semiHidden/>
    <w:unhideWhenUsed/>
    <w:rsid w:val="00893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393146">
      <w:bodyDiv w:val="1"/>
      <w:marLeft w:val="0"/>
      <w:marRight w:val="0"/>
      <w:marTop w:val="0"/>
      <w:marBottom w:val="0"/>
      <w:divBdr>
        <w:top w:val="none" w:sz="0" w:space="0" w:color="auto"/>
        <w:left w:val="none" w:sz="0" w:space="0" w:color="auto"/>
        <w:bottom w:val="none" w:sz="0" w:space="0" w:color="auto"/>
        <w:right w:val="none" w:sz="0" w:space="0" w:color="auto"/>
      </w:divBdr>
    </w:div>
    <w:div w:id="1594119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jp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9C0DC-DB43-1046-862F-6669D2164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34</Pages>
  <Words>9522</Words>
  <Characters>54277</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Freya Rowland</cp:lastModifiedBy>
  <cp:revision>11</cp:revision>
  <dcterms:created xsi:type="dcterms:W3CDTF">2022-04-12T16:54:00Z</dcterms:created>
  <dcterms:modified xsi:type="dcterms:W3CDTF">2022-04-12T22:33:00Z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id="MFrwK2lt"/&gt;&lt;style id="http://www.zotero.org/styles/bioscience" hasBibliography="1" bibliographyStyleHasBeenSet="0"/&gt;&lt;prefs&gt;&lt;pref name="fieldType" value="Field"/&gt;&lt;pref name="dontAskDelayCitation</vt:lpwstr>
  </property>
  <property fmtid="{D5CDD505-2E9C-101B-9397-08002B2CF9AE}" pid="3" name="ZOTERO_PREF_2">
    <vt:lpwstr>Updates" value="true"/&gt;&lt;/prefs&gt;&lt;/data&gt;</vt:lpwstr>
  </property>
</Properties>
</file>